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2878D" w14:textId="77777777" w:rsidR="00740278" w:rsidRDefault="00740278" w:rsidP="00F70D0A">
      <w:r>
        <w:t>*JIM: Please preload the usual values, including name of child</w:t>
      </w:r>
      <w:r w:rsidR="00411B57">
        <w:t xml:space="preserve">, child age, </w:t>
      </w:r>
      <w:r>
        <w:t xml:space="preserve">child DOB. </w:t>
      </w:r>
    </w:p>
    <w:p w14:paraId="41CC2273" w14:textId="493F18DB" w:rsidR="00320000" w:rsidRDefault="003B22FA" w:rsidP="00F70D0A">
      <w:pPr>
        <w:rPr>
          <w:sz w:val="24"/>
          <w:szCs w:val="24"/>
        </w:rPr>
      </w:pPr>
      <w:r w:rsidRPr="00770A13">
        <w:rPr>
          <w:b/>
          <w:sz w:val="24"/>
          <w:szCs w:val="24"/>
        </w:rPr>
        <w:t xml:space="preserve">Tab 1: Demo questions </w:t>
      </w:r>
    </w:p>
    <w:p w14:paraId="646AE467" w14:textId="44F9D722"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b/>
          <w:bCs/>
          <w:color w:val="1F497D"/>
        </w:rPr>
        <w:t>Did PC say yes to revisit/discussing ECHO consents?</w:t>
      </w:r>
      <w:ins w:id="0" w:author="Jung, Lindsey Subin" w:date="2017-03-01T15:01:00Z">
        <w:r w:rsidR="00DB57EE">
          <w:rPr>
            <w:rFonts w:ascii="Calibri" w:eastAsia="Times New Roman" w:hAnsi="Calibri" w:cs="Times New Roman"/>
            <w:b/>
            <w:bCs/>
            <w:color w:val="1F497D"/>
          </w:rPr>
          <w:t xml:space="preserve">               </w:t>
        </w:r>
        <w:r w:rsidR="00DB57EE" w:rsidRPr="00D87071">
          <w:rPr>
            <w:rFonts w:ascii="Arial" w:eastAsia="Times New Roman" w:hAnsi="Arial" w:cs="Arial"/>
            <w:b/>
            <w:bCs/>
            <w:color w:val="000000" w:themeColor="text1"/>
            <w:sz w:val="24"/>
            <w:szCs w:val="24"/>
          </w:rPr>
          <w:t>Possibl</w:t>
        </w:r>
        <w:r w:rsidR="00DB57EE">
          <w:rPr>
            <w:rFonts w:ascii="Arial" w:eastAsia="Times New Roman" w:hAnsi="Arial" w:cs="Arial"/>
            <w:b/>
            <w:bCs/>
            <w:color w:val="000000" w:themeColor="text1"/>
            <w:sz w:val="24"/>
            <w:szCs w:val="24"/>
          </w:rPr>
          <w:t>IntQ1</w:t>
        </w:r>
      </w:ins>
    </w:p>
    <w:p w14:paraId="73C9207A"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 </w:t>
      </w:r>
    </w:p>
    <w:p w14:paraId="05EFD917"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If PC said YES, enter '1'.</w:t>
      </w:r>
    </w:p>
    <w:p w14:paraId="5D680911"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If PC said NO, enter '0'.</w:t>
      </w:r>
    </w:p>
    <w:p w14:paraId="7B30B67A"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______ (number field)</w:t>
      </w:r>
    </w:p>
    <w:p w14:paraId="16D55657"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 </w:t>
      </w:r>
    </w:p>
    <w:p w14:paraId="115E105D"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 </w:t>
      </w:r>
    </w:p>
    <w:p w14:paraId="60A68192"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If No…</w:t>
      </w:r>
    </w:p>
    <w:p w14:paraId="6EC5AA4F" w14:textId="5352D407" w:rsidR="00320000" w:rsidRPr="00DB57EE" w:rsidRDefault="00320000" w:rsidP="00320000">
      <w:pPr>
        <w:shd w:val="clear" w:color="auto" w:fill="FFFFFF"/>
        <w:spacing w:after="0" w:line="240" w:lineRule="auto"/>
        <w:rPr>
          <w:rFonts w:ascii="Times New Roman" w:eastAsia="Times New Roman" w:hAnsi="Times New Roman" w:cs="Times New Roman"/>
          <w:b/>
          <w:color w:val="222222"/>
          <w:sz w:val="24"/>
          <w:szCs w:val="24"/>
          <w:rPrChange w:id="1" w:author="Jung, Lindsey Subin" w:date="2017-03-01T15:00:00Z">
            <w:rPr>
              <w:rFonts w:ascii="Times New Roman" w:eastAsia="Times New Roman" w:hAnsi="Times New Roman" w:cs="Times New Roman"/>
              <w:color w:val="222222"/>
              <w:sz w:val="24"/>
              <w:szCs w:val="24"/>
            </w:rPr>
          </w:rPrChange>
        </w:rPr>
      </w:pPr>
      <w:r w:rsidRPr="00320000">
        <w:rPr>
          <w:rFonts w:ascii="Calibri" w:eastAsia="Times New Roman" w:hAnsi="Calibri" w:cs="Times New Roman"/>
          <w:b/>
          <w:bCs/>
          <w:color w:val="1F497D"/>
        </w:rPr>
        <w:t>What is the reason for the refusal?</w:t>
      </w:r>
      <w:ins w:id="2" w:author="Jung, Lindsey Subin" w:date="2017-03-01T15:00:00Z">
        <w:r w:rsidR="00DB57EE">
          <w:rPr>
            <w:rFonts w:ascii="Calibri" w:eastAsia="Times New Roman" w:hAnsi="Calibri" w:cs="Times New Roman"/>
            <w:b/>
            <w:bCs/>
            <w:color w:val="1F497D"/>
          </w:rPr>
          <w:t xml:space="preserve">               </w:t>
        </w:r>
        <w:r w:rsidR="00DB57EE" w:rsidRPr="00DB57EE">
          <w:rPr>
            <w:rFonts w:ascii="Arial" w:eastAsia="Times New Roman" w:hAnsi="Arial" w:cs="Arial"/>
            <w:b/>
            <w:bCs/>
            <w:color w:val="000000" w:themeColor="text1"/>
            <w:sz w:val="24"/>
            <w:szCs w:val="24"/>
            <w:rPrChange w:id="3" w:author="Jung, Lindsey Subin" w:date="2017-03-01T15:00:00Z">
              <w:rPr>
                <w:rFonts w:ascii="Calibri" w:eastAsia="Times New Roman" w:hAnsi="Calibri" w:cs="Times New Roman"/>
                <w:b/>
                <w:bCs/>
                <w:color w:val="1F497D"/>
              </w:rPr>
            </w:rPrChange>
          </w:rPr>
          <w:t>PossiblTxtQ1</w:t>
        </w:r>
      </w:ins>
    </w:p>
    <w:p w14:paraId="30238499"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 </w:t>
      </w:r>
    </w:p>
    <w:p w14:paraId="5DA2AAA3" w14:textId="408E0C10"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Enter any of the following numbers (separated by dashes).  If there are other reasons t</w:t>
      </w:r>
      <w:r w:rsidR="00742EA2">
        <w:rPr>
          <w:rFonts w:ascii="Calibri" w:eastAsia="Times New Roman" w:hAnsi="Calibri" w:cs="Times New Roman"/>
          <w:color w:val="1F497D"/>
        </w:rPr>
        <w:t>ype them at the end (e.g. “1-3-P</w:t>
      </w:r>
      <w:r w:rsidRPr="00320000">
        <w:rPr>
          <w:rFonts w:ascii="Calibri" w:eastAsia="Times New Roman" w:hAnsi="Calibri" w:cs="Times New Roman"/>
          <w:color w:val="1F497D"/>
        </w:rPr>
        <w:t>C refused”).</w:t>
      </w:r>
    </w:p>
    <w:p w14:paraId="44790CE0"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1. PC thought information requested is too private or invasive</w:t>
      </w:r>
    </w:p>
    <w:p w14:paraId="72EFC929"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2. PC did not want to give SSNs</w:t>
      </w:r>
    </w:p>
    <w:p w14:paraId="74051749"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3. PC did not want to spend the time to talk about it</w:t>
      </w:r>
    </w:p>
    <w:p w14:paraId="025B5338" w14:textId="77777777" w:rsidR="00320000" w:rsidRPr="00320000" w:rsidRDefault="00320000" w:rsidP="00320000">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4. PC thought incentive was too low</w:t>
      </w:r>
    </w:p>
    <w:p w14:paraId="4F527336" w14:textId="45F5D311" w:rsidR="00320000" w:rsidRPr="004E72A6" w:rsidRDefault="00320000" w:rsidP="004E72A6">
      <w:pPr>
        <w:shd w:val="clear" w:color="auto" w:fill="FFFFFF"/>
        <w:spacing w:after="0" w:line="240" w:lineRule="auto"/>
        <w:rPr>
          <w:rFonts w:ascii="Times New Roman" w:eastAsia="Times New Roman" w:hAnsi="Times New Roman" w:cs="Times New Roman"/>
          <w:color w:val="222222"/>
          <w:sz w:val="24"/>
          <w:szCs w:val="24"/>
        </w:rPr>
      </w:pPr>
      <w:r w:rsidRPr="00320000">
        <w:rPr>
          <w:rFonts w:ascii="Calibri" w:eastAsia="Times New Roman" w:hAnsi="Calibri" w:cs="Times New Roman"/>
          <w:color w:val="1F497D"/>
        </w:rPr>
        <w:t>____________________________________</w:t>
      </w:r>
      <w:proofErr w:type="gramStart"/>
      <w:r w:rsidRPr="00320000">
        <w:rPr>
          <w:rFonts w:ascii="Calibri" w:eastAsia="Times New Roman" w:hAnsi="Calibri" w:cs="Times New Roman"/>
          <w:color w:val="1F497D"/>
        </w:rPr>
        <w:t>_  (</w:t>
      </w:r>
      <w:proofErr w:type="gramEnd"/>
      <w:r w:rsidRPr="00320000">
        <w:rPr>
          <w:rFonts w:ascii="Calibri" w:eastAsia="Times New Roman" w:hAnsi="Calibri" w:cs="Times New Roman"/>
          <w:color w:val="1F497D"/>
        </w:rPr>
        <w:t>open text field)</w:t>
      </w:r>
    </w:p>
    <w:p w14:paraId="4D7176A7" w14:textId="11C5D878" w:rsidR="005A726B" w:rsidRPr="00320000" w:rsidRDefault="005A726B" w:rsidP="004E72A6"/>
    <w:p w14:paraId="6983F4C5" w14:textId="77777777" w:rsidR="005A726B" w:rsidRDefault="005A726B" w:rsidP="00F70D0A">
      <w:pPr>
        <w:rPr>
          <w:sz w:val="24"/>
          <w:szCs w:val="24"/>
        </w:rPr>
      </w:pPr>
    </w:p>
    <w:p w14:paraId="4A771D84" w14:textId="78DD5FB9" w:rsidR="00740278" w:rsidRPr="00740278" w:rsidRDefault="00740278" w:rsidP="00F70D0A">
      <w:pPr>
        <w:rPr>
          <w:sz w:val="24"/>
          <w:szCs w:val="24"/>
        </w:rPr>
      </w:pPr>
      <w:r w:rsidRPr="00740278">
        <w:rPr>
          <w:sz w:val="24"/>
          <w:szCs w:val="24"/>
        </w:rPr>
        <w:t>Today’s date____________</w:t>
      </w:r>
      <w:ins w:id="4" w:author="Jung, Lindsey Subin" w:date="2017-03-01T15:02:00Z">
        <w:r w:rsidR="00FA5C86">
          <w:rPr>
            <w:rFonts w:ascii="Calibri" w:eastAsia="Times New Roman" w:hAnsi="Calibri" w:cs="Times New Roman"/>
            <w:b/>
            <w:bCs/>
            <w:color w:val="1F497D"/>
          </w:rPr>
          <w:t xml:space="preserve">               </w:t>
        </w:r>
        <w:r w:rsidR="00FA5C86">
          <w:rPr>
            <w:rFonts w:ascii="Arial" w:eastAsia="Times New Roman" w:hAnsi="Arial" w:cs="Arial"/>
            <w:b/>
            <w:bCs/>
            <w:color w:val="000000" w:themeColor="text1"/>
            <w:sz w:val="24"/>
            <w:szCs w:val="24"/>
          </w:rPr>
          <w:t>E</w:t>
        </w:r>
      </w:ins>
      <w:ins w:id="5" w:author="Jung, Lindsey Subin" w:date="2017-03-01T15:03:00Z">
        <w:r w:rsidR="00FA5C86">
          <w:rPr>
            <w:rFonts w:ascii="Arial" w:eastAsia="Times New Roman" w:hAnsi="Arial" w:cs="Arial"/>
            <w:b/>
            <w:bCs/>
            <w:color w:val="000000" w:themeColor="text1"/>
            <w:sz w:val="24"/>
            <w:szCs w:val="24"/>
          </w:rPr>
          <w:t>cCnStrDat</w:t>
        </w:r>
      </w:ins>
    </w:p>
    <w:p w14:paraId="56B41D01" w14:textId="742B5710" w:rsidR="00740278" w:rsidRPr="00740278" w:rsidRDefault="00740278" w:rsidP="00F70D0A">
      <w:pPr>
        <w:rPr>
          <w:sz w:val="24"/>
          <w:szCs w:val="24"/>
        </w:rPr>
      </w:pPr>
      <w:r w:rsidRPr="00740278">
        <w:rPr>
          <w:sz w:val="24"/>
          <w:szCs w:val="24"/>
        </w:rPr>
        <w:t>Name of PC signing consent forms? _______________</w:t>
      </w:r>
      <w:ins w:id="6" w:author="Jung, Lindsey Subin" w:date="2017-03-01T15:03:00Z">
        <w:r w:rsidR="00FA5C86">
          <w:rPr>
            <w:rFonts w:ascii="Calibri" w:eastAsia="Times New Roman" w:hAnsi="Calibri" w:cs="Times New Roman"/>
            <w:b/>
            <w:bCs/>
            <w:color w:val="1F497D"/>
          </w:rPr>
          <w:t xml:space="preserve">               </w:t>
        </w:r>
        <w:r w:rsidR="00FA5C86">
          <w:rPr>
            <w:rFonts w:ascii="Arial" w:eastAsia="Times New Roman" w:hAnsi="Arial" w:cs="Arial"/>
            <w:b/>
            <w:bCs/>
            <w:color w:val="000000" w:themeColor="text1"/>
            <w:sz w:val="24"/>
            <w:szCs w:val="24"/>
          </w:rPr>
          <w:t>PCFulName_priv</w:t>
        </w:r>
      </w:ins>
    </w:p>
    <w:p w14:paraId="56C99736" w14:textId="3D63DC90" w:rsidR="00740278" w:rsidRPr="00740278" w:rsidRDefault="00740278" w:rsidP="00740278">
      <w:pPr>
        <w:rPr>
          <w:sz w:val="24"/>
          <w:szCs w:val="24"/>
        </w:rPr>
      </w:pPr>
      <w:r w:rsidRPr="00740278">
        <w:rPr>
          <w:sz w:val="24"/>
          <w:szCs w:val="24"/>
        </w:rPr>
        <w:t>Relationship of PC to TC:</w:t>
      </w:r>
      <w:r w:rsidRPr="00740278">
        <w:rPr>
          <w:rFonts w:cs="Times New Roman"/>
          <w:sz w:val="24"/>
          <w:szCs w:val="24"/>
        </w:rPr>
        <w:t xml:space="preserve"> (please check one box):</w:t>
      </w:r>
      <w:ins w:id="7" w:author="Jung, Lindsey Subin" w:date="2017-03-01T15:04:00Z">
        <w:r w:rsidR="00FA5C86">
          <w:rPr>
            <w:rFonts w:ascii="Calibri" w:eastAsia="Times New Roman" w:hAnsi="Calibri" w:cs="Times New Roman"/>
            <w:b/>
            <w:bCs/>
            <w:color w:val="1F497D"/>
          </w:rPr>
          <w:t xml:space="preserve">               </w:t>
        </w:r>
        <w:r w:rsidR="00FA5C86">
          <w:rPr>
            <w:rFonts w:ascii="Arial" w:eastAsia="Times New Roman" w:hAnsi="Arial" w:cs="Arial"/>
            <w:b/>
            <w:bCs/>
            <w:color w:val="000000" w:themeColor="text1"/>
            <w:sz w:val="24"/>
            <w:szCs w:val="24"/>
          </w:rPr>
          <w:t>RelPCtoTC</w:t>
        </w:r>
      </w:ins>
    </w:p>
    <w:p w14:paraId="0EBAE962" w14:textId="77777777" w:rsidR="00740278" w:rsidRPr="00740278" w:rsidRDefault="00740278" w:rsidP="00740278">
      <w:pPr>
        <w:spacing w:after="120" w:line="276" w:lineRule="auto"/>
        <w:rPr>
          <w:rFonts w:cs="Times New Roman"/>
          <w:sz w:val="24"/>
          <w:szCs w:val="24"/>
        </w:rPr>
      </w:pPr>
      <w:r w:rsidRPr="00740278">
        <w:rPr>
          <w:rFonts w:cs="Times New Roman"/>
          <w:sz w:val="24"/>
          <w:szCs w:val="24"/>
        </w:rPr>
        <w:t>□ Mother</w:t>
      </w:r>
      <w:r w:rsidRPr="00740278">
        <w:rPr>
          <w:rFonts w:cs="Times New Roman"/>
          <w:sz w:val="24"/>
          <w:szCs w:val="24"/>
        </w:rPr>
        <w:tab/>
      </w:r>
      <w:r w:rsidRPr="00740278">
        <w:rPr>
          <w:rFonts w:cs="Times New Roman"/>
          <w:sz w:val="24"/>
          <w:szCs w:val="24"/>
        </w:rPr>
        <w:tab/>
      </w:r>
      <w:r w:rsidRPr="00740278">
        <w:rPr>
          <w:rFonts w:cs="Times New Roman"/>
          <w:sz w:val="24"/>
          <w:szCs w:val="24"/>
        </w:rPr>
        <w:tab/>
      </w:r>
      <w:r w:rsidRPr="00740278">
        <w:rPr>
          <w:rFonts w:cs="Times New Roman"/>
          <w:sz w:val="24"/>
          <w:szCs w:val="24"/>
        </w:rPr>
        <w:tab/>
        <w:t>□ Unmarried Partner of Parent</w:t>
      </w:r>
    </w:p>
    <w:p w14:paraId="33980442" w14:textId="77777777" w:rsidR="00740278" w:rsidRPr="00740278" w:rsidRDefault="00740278" w:rsidP="00740278">
      <w:pPr>
        <w:spacing w:after="120" w:line="276" w:lineRule="auto"/>
        <w:rPr>
          <w:rFonts w:cs="Times New Roman"/>
          <w:sz w:val="24"/>
          <w:szCs w:val="24"/>
        </w:rPr>
      </w:pPr>
      <w:r w:rsidRPr="00740278">
        <w:rPr>
          <w:rFonts w:cs="Times New Roman"/>
          <w:sz w:val="24"/>
          <w:szCs w:val="24"/>
        </w:rPr>
        <w:t>□ Father</w:t>
      </w:r>
      <w:r w:rsidRPr="00740278">
        <w:rPr>
          <w:rFonts w:cs="Times New Roman"/>
          <w:sz w:val="24"/>
          <w:szCs w:val="24"/>
        </w:rPr>
        <w:tab/>
      </w:r>
      <w:r w:rsidRPr="00740278">
        <w:rPr>
          <w:rFonts w:cs="Times New Roman"/>
          <w:sz w:val="24"/>
          <w:szCs w:val="24"/>
        </w:rPr>
        <w:tab/>
      </w:r>
      <w:r w:rsidRPr="00740278">
        <w:rPr>
          <w:rFonts w:cs="Times New Roman"/>
          <w:sz w:val="24"/>
          <w:szCs w:val="24"/>
        </w:rPr>
        <w:tab/>
      </w:r>
      <w:r w:rsidRPr="00740278">
        <w:rPr>
          <w:rFonts w:cs="Times New Roman"/>
          <w:sz w:val="24"/>
          <w:szCs w:val="24"/>
        </w:rPr>
        <w:tab/>
        <w:t>□ Grandparent</w:t>
      </w:r>
    </w:p>
    <w:p w14:paraId="69E81F88" w14:textId="77777777" w:rsidR="00740278" w:rsidRPr="00740278" w:rsidRDefault="00740278" w:rsidP="00740278">
      <w:pPr>
        <w:spacing w:after="120" w:line="276" w:lineRule="auto"/>
        <w:rPr>
          <w:rFonts w:cs="Times New Roman"/>
          <w:sz w:val="24"/>
          <w:szCs w:val="24"/>
        </w:rPr>
      </w:pPr>
      <w:r w:rsidRPr="00740278">
        <w:rPr>
          <w:rFonts w:cs="Times New Roman"/>
          <w:sz w:val="24"/>
          <w:szCs w:val="24"/>
        </w:rPr>
        <w:t>□ Adoptive Parent</w:t>
      </w:r>
      <w:r w:rsidRPr="00740278">
        <w:rPr>
          <w:rFonts w:cs="Times New Roman"/>
          <w:sz w:val="24"/>
          <w:szCs w:val="24"/>
        </w:rPr>
        <w:tab/>
      </w:r>
      <w:r w:rsidRPr="00740278">
        <w:rPr>
          <w:rFonts w:cs="Times New Roman"/>
          <w:sz w:val="24"/>
          <w:szCs w:val="24"/>
        </w:rPr>
        <w:tab/>
      </w:r>
      <w:r w:rsidRPr="00740278">
        <w:rPr>
          <w:rFonts w:cs="Times New Roman"/>
          <w:sz w:val="24"/>
          <w:szCs w:val="24"/>
        </w:rPr>
        <w:tab/>
        <w:t>□ Aunt / Uncle</w:t>
      </w:r>
    </w:p>
    <w:p w14:paraId="090E9028" w14:textId="774DFECA" w:rsidR="00740278" w:rsidRPr="00740278" w:rsidRDefault="00740278" w:rsidP="00740278">
      <w:pPr>
        <w:spacing w:after="120" w:line="276" w:lineRule="auto"/>
        <w:rPr>
          <w:rFonts w:cs="Times New Roman"/>
          <w:sz w:val="24"/>
          <w:szCs w:val="24"/>
        </w:rPr>
      </w:pPr>
      <w:r w:rsidRPr="00740278">
        <w:rPr>
          <w:rFonts w:cs="Times New Roman"/>
          <w:sz w:val="24"/>
          <w:szCs w:val="24"/>
        </w:rPr>
        <w:t>□ Foster Parent</w:t>
      </w:r>
      <w:r w:rsidRPr="00740278">
        <w:rPr>
          <w:rFonts w:cs="Times New Roman"/>
          <w:sz w:val="24"/>
          <w:szCs w:val="24"/>
        </w:rPr>
        <w:tab/>
      </w:r>
      <w:r w:rsidRPr="00740278">
        <w:rPr>
          <w:rFonts w:cs="Times New Roman"/>
          <w:sz w:val="24"/>
          <w:szCs w:val="24"/>
        </w:rPr>
        <w:tab/>
      </w:r>
      <w:r w:rsidRPr="00740278">
        <w:rPr>
          <w:rFonts w:cs="Times New Roman"/>
          <w:sz w:val="24"/>
          <w:szCs w:val="24"/>
        </w:rPr>
        <w:tab/>
        <w:t>□ Other (Specify) __________</w:t>
      </w:r>
      <w:ins w:id="8" w:author="Jung, Lindsey Subin" w:date="2017-03-01T15:04:00Z">
        <w:r w:rsidR="00FA5C86">
          <w:rPr>
            <w:rFonts w:ascii="Calibri" w:eastAsia="Times New Roman" w:hAnsi="Calibri" w:cs="Times New Roman"/>
            <w:b/>
            <w:bCs/>
            <w:color w:val="1F497D"/>
          </w:rPr>
          <w:t xml:space="preserve">               </w:t>
        </w:r>
        <w:r w:rsidR="00FA5C86">
          <w:rPr>
            <w:rFonts w:ascii="Arial" w:eastAsia="Times New Roman" w:hAnsi="Arial" w:cs="Arial"/>
            <w:b/>
            <w:bCs/>
            <w:color w:val="000000" w:themeColor="text1"/>
            <w:sz w:val="24"/>
            <w:szCs w:val="24"/>
          </w:rPr>
          <w:t>RelPCtoTCSp</w:t>
        </w:r>
      </w:ins>
      <w:del w:id="9" w:author="Jung, Lindsey Subin" w:date="2017-03-01T15:04:00Z">
        <w:r w:rsidRPr="00740278" w:rsidDel="00FA5C86">
          <w:rPr>
            <w:rFonts w:cs="Times New Roman"/>
            <w:sz w:val="24"/>
            <w:szCs w:val="24"/>
          </w:rPr>
          <w:delText>______________________</w:delText>
        </w:r>
      </w:del>
    </w:p>
    <w:p w14:paraId="0EBD09A7" w14:textId="77777777" w:rsidR="00740278" w:rsidRPr="00740278" w:rsidRDefault="00740278" w:rsidP="00740278">
      <w:pPr>
        <w:spacing w:after="120" w:line="276" w:lineRule="auto"/>
        <w:rPr>
          <w:rFonts w:cs="Times New Roman"/>
          <w:sz w:val="24"/>
          <w:szCs w:val="24"/>
        </w:rPr>
      </w:pPr>
      <w:r w:rsidRPr="00740278">
        <w:rPr>
          <w:rFonts w:cs="Times New Roman"/>
          <w:sz w:val="24"/>
          <w:szCs w:val="24"/>
        </w:rPr>
        <w:t>□ Married Step-Parent</w:t>
      </w:r>
    </w:p>
    <w:p w14:paraId="05280B36" w14:textId="419C8C92" w:rsidR="00025380" w:rsidRDefault="00025380" w:rsidP="00F70D0A">
      <w:pPr>
        <w:rPr>
          <w:sz w:val="24"/>
          <w:szCs w:val="24"/>
        </w:rPr>
      </w:pPr>
      <w:r>
        <w:rPr>
          <w:sz w:val="24"/>
          <w:szCs w:val="24"/>
        </w:rPr>
        <w:t>What is your (PC’s) maiden name</w:t>
      </w:r>
      <w:r w:rsidR="009E6BBD">
        <w:rPr>
          <w:sz w:val="24"/>
          <w:szCs w:val="24"/>
        </w:rPr>
        <w:t xml:space="preserve"> (if never married, enter last name)</w:t>
      </w:r>
      <w:r>
        <w:rPr>
          <w:sz w:val="24"/>
          <w:szCs w:val="24"/>
        </w:rPr>
        <w:t>?__________</w:t>
      </w:r>
      <w:ins w:id="10" w:author="Jung, Lindsey Subin" w:date="2017-03-01T15:04:00Z">
        <w:r w:rsidR="00FA5C86">
          <w:rPr>
            <w:rFonts w:ascii="Calibri" w:eastAsia="Times New Roman" w:hAnsi="Calibri" w:cs="Times New Roman"/>
            <w:b/>
            <w:bCs/>
            <w:color w:val="1F497D"/>
          </w:rPr>
          <w:t xml:space="preserve">               </w:t>
        </w:r>
        <w:r w:rsidR="00FA5C86">
          <w:rPr>
            <w:rFonts w:ascii="Arial" w:eastAsia="Times New Roman" w:hAnsi="Arial" w:cs="Arial"/>
            <w:b/>
            <w:bCs/>
            <w:color w:val="000000" w:themeColor="text1"/>
            <w:sz w:val="24"/>
            <w:szCs w:val="24"/>
          </w:rPr>
          <w:t>PCMaidenNam_priv</w:t>
        </w:r>
      </w:ins>
      <w:del w:id="11" w:author="Jung, Lindsey Subin" w:date="2017-03-01T15:04:00Z">
        <w:r w:rsidDel="00FA5C86">
          <w:rPr>
            <w:sz w:val="24"/>
            <w:szCs w:val="24"/>
          </w:rPr>
          <w:delText>________</w:delText>
        </w:r>
      </w:del>
    </w:p>
    <w:p w14:paraId="6C42CB4A" w14:textId="29BC34BA" w:rsidR="00025380" w:rsidRDefault="00025380" w:rsidP="00F70D0A">
      <w:pPr>
        <w:rPr>
          <w:sz w:val="24"/>
          <w:szCs w:val="24"/>
        </w:rPr>
      </w:pPr>
      <w:r>
        <w:rPr>
          <w:sz w:val="24"/>
          <w:szCs w:val="24"/>
        </w:rPr>
        <w:t xml:space="preserve">What is your (PC’s) </w:t>
      </w:r>
      <w:proofErr w:type="gramStart"/>
      <w:r>
        <w:rPr>
          <w:sz w:val="24"/>
          <w:szCs w:val="24"/>
        </w:rPr>
        <w:t>DOB?_</w:t>
      </w:r>
      <w:proofErr w:type="gramEnd"/>
      <w:r>
        <w:rPr>
          <w:sz w:val="24"/>
          <w:szCs w:val="24"/>
        </w:rPr>
        <w:t>________________</w:t>
      </w:r>
      <w:ins w:id="12" w:author="Jung, Lindsey Subin" w:date="2017-03-01T15:05:00Z">
        <w:r w:rsidR="00FA5C86">
          <w:rPr>
            <w:rFonts w:ascii="Calibri" w:eastAsia="Times New Roman" w:hAnsi="Calibri" w:cs="Times New Roman"/>
            <w:b/>
            <w:bCs/>
            <w:color w:val="1F497D"/>
          </w:rPr>
          <w:t xml:space="preserve">               </w:t>
        </w:r>
        <w:r w:rsidR="00FA5C86">
          <w:rPr>
            <w:rFonts w:ascii="Arial" w:eastAsia="Times New Roman" w:hAnsi="Arial" w:cs="Arial"/>
            <w:b/>
            <w:bCs/>
            <w:color w:val="000000" w:themeColor="text1"/>
            <w:sz w:val="24"/>
            <w:szCs w:val="24"/>
          </w:rPr>
          <w:t>PCDOB_priv</w:t>
        </w:r>
      </w:ins>
    </w:p>
    <w:p w14:paraId="597DCA52" w14:textId="58E17F02" w:rsidR="00411B57" w:rsidRDefault="00411B57" w:rsidP="00F70D0A">
      <w:pPr>
        <w:rPr>
          <w:sz w:val="24"/>
          <w:szCs w:val="24"/>
        </w:rPr>
      </w:pPr>
      <w:r>
        <w:rPr>
          <w:sz w:val="24"/>
          <w:szCs w:val="24"/>
        </w:rPr>
        <w:t xml:space="preserve">What is your (PC’s) </w:t>
      </w:r>
      <w:proofErr w:type="gramStart"/>
      <w:r>
        <w:rPr>
          <w:sz w:val="24"/>
          <w:szCs w:val="24"/>
        </w:rPr>
        <w:t>age?_</w:t>
      </w:r>
      <w:proofErr w:type="gramEnd"/>
      <w:r>
        <w:rPr>
          <w:sz w:val="24"/>
          <w:szCs w:val="24"/>
        </w:rPr>
        <w:t>___________</w:t>
      </w:r>
      <w:ins w:id="13" w:author="Jung, Lindsey Subin" w:date="2017-03-01T15:05:00Z">
        <w:r w:rsidR="009A3B3C">
          <w:rPr>
            <w:rFonts w:ascii="Calibri" w:eastAsia="Times New Roman" w:hAnsi="Calibri" w:cs="Times New Roman"/>
            <w:b/>
            <w:bCs/>
            <w:color w:val="1F497D"/>
          </w:rPr>
          <w:t xml:space="preserve">               </w:t>
        </w:r>
        <w:r w:rsidR="009A3B3C" w:rsidRPr="00D87071">
          <w:rPr>
            <w:rFonts w:ascii="Arial" w:eastAsia="Times New Roman" w:hAnsi="Arial" w:cs="Arial"/>
            <w:b/>
            <w:bCs/>
            <w:color w:val="000000" w:themeColor="text1"/>
            <w:sz w:val="24"/>
            <w:szCs w:val="24"/>
          </w:rPr>
          <w:t>P</w:t>
        </w:r>
        <w:r w:rsidR="009A3B3C">
          <w:rPr>
            <w:rFonts w:ascii="Arial" w:eastAsia="Times New Roman" w:hAnsi="Arial" w:cs="Arial"/>
            <w:b/>
            <w:bCs/>
            <w:color w:val="000000" w:themeColor="text1"/>
            <w:sz w:val="24"/>
            <w:szCs w:val="24"/>
          </w:rPr>
          <w:t>CAgeYrs</w:t>
        </w:r>
      </w:ins>
    </w:p>
    <w:p w14:paraId="49C7901E" w14:textId="77777777" w:rsidR="00025380" w:rsidRDefault="00025380" w:rsidP="00F70D0A">
      <w:pPr>
        <w:rPr>
          <w:sz w:val="24"/>
          <w:szCs w:val="24"/>
        </w:rPr>
      </w:pPr>
      <w:r>
        <w:rPr>
          <w:sz w:val="24"/>
          <w:szCs w:val="24"/>
        </w:rPr>
        <w:t>What is the address of the very first home you ever lived in (i.e., when you were born)? (</w:t>
      </w:r>
      <w:r w:rsidR="00F32EE7">
        <w:rPr>
          <w:sz w:val="24"/>
          <w:szCs w:val="24"/>
        </w:rPr>
        <w:t xml:space="preserve">please fill out </w:t>
      </w:r>
      <w:r w:rsidR="00F32EE7" w:rsidRPr="00F32EE7">
        <w:rPr>
          <w:i/>
          <w:sz w:val="24"/>
          <w:szCs w:val="24"/>
        </w:rPr>
        <w:t xml:space="preserve">any </w:t>
      </w:r>
      <w:r w:rsidR="00F32EE7">
        <w:rPr>
          <w:sz w:val="24"/>
          <w:szCs w:val="24"/>
        </w:rPr>
        <w:t>fields below that you remember</w:t>
      </w:r>
      <w:r>
        <w:rPr>
          <w:sz w:val="24"/>
          <w:szCs w:val="24"/>
        </w:rPr>
        <w:t>)</w:t>
      </w:r>
    </w:p>
    <w:p w14:paraId="07F0B10F" w14:textId="6FA696E1" w:rsidR="00025380" w:rsidRDefault="00025380" w:rsidP="00F70D0A">
      <w:pPr>
        <w:rPr>
          <w:sz w:val="24"/>
          <w:szCs w:val="24"/>
        </w:rPr>
      </w:pPr>
      <w:proofErr w:type="gramStart"/>
      <w:r>
        <w:rPr>
          <w:sz w:val="24"/>
          <w:szCs w:val="24"/>
        </w:rPr>
        <w:lastRenderedPageBreak/>
        <w:t>Street:_</w:t>
      </w:r>
      <w:proofErr w:type="gramEnd"/>
      <w:r>
        <w:rPr>
          <w:sz w:val="24"/>
          <w:szCs w:val="24"/>
        </w:rPr>
        <w:t>________________</w:t>
      </w:r>
      <w:r w:rsidR="009E6BBD">
        <w:rPr>
          <w:sz w:val="24"/>
          <w:szCs w:val="24"/>
        </w:rPr>
        <w:t xml:space="preserve"> or </w:t>
      </w:r>
      <w:r w:rsidR="009E6BBD">
        <w:rPr>
          <w:rFonts w:ascii="Calibri" w:hAnsi="Calibri"/>
          <w:color w:val="1F497D"/>
          <w:shd w:val="clear" w:color="auto" w:fill="FFFFFF"/>
        </w:rPr>
        <w:t>Blaise Don’t Know/Refuse</w:t>
      </w:r>
      <w:ins w:id="14" w:author="Jung, Lindsey Subin" w:date="2017-03-01T15:05:00Z">
        <w:r w:rsidR="009A3B3C">
          <w:rPr>
            <w:rFonts w:ascii="Calibri" w:eastAsia="Times New Roman" w:hAnsi="Calibri" w:cs="Times New Roman"/>
            <w:b/>
            <w:bCs/>
            <w:color w:val="1F497D"/>
          </w:rPr>
          <w:t xml:space="preserve">               </w:t>
        </w:r>
        <w:r w:rsidR="009A3B3C">
          <w:rPr>
            <w:rFonts w:ascii="Arial" w:eastAsia="Times New Roman" w:hAnsi="Arial" w:cs="Arial"/>
            <w:b/>
            <w:bCs/>
            <w:color w:val="000000" w:themeColor="text1"/>
            <w:sz w:val="24"/>
            <w:szCs w:val="24"/>
          </w:rPr>
          <w:t>PCFirAdrStr_priv</w:t>
        </w:r>
      </w:ins>
    </w:p>
    <w:p w14:paraId="37C53DFA" w14:textId="69CE2CAF" w:rsidR="00025380" w:rsidRDefault="00025380" w:rsidP="00F70D0A">
      <w:pPr>
        <w:rPr>
          <w:sz w:val="24"/>
          <w:szCs w:val="24"/>
        </w:rPr>
      </w:pPr>
      <w:proofErr w:type="gramStart"/>
      <w:r>
        <w:rPr>
          <w:sz w:val="24"/>
          <w:szCs w:val="24"/>
        </w:rPr>
        <w:t>City:_</w:t>
      </w:r>
      <w:proofErr w:type="gramEnd"/>
      <w:r>
        <w:rPr>
          <w:sz w:val="24"/>
          <w:szCs w:val="24"/>
        </w:rPr>
        <w:t>__________________</w:t>
      </w:r>
      <w:r w:rsidR="009E6BBD">
        <w:rPr>
          <w:sz w:val="24"/>
          <w:szCs w:val="24"/>
        </w:rPr>
        <w:t xml:space="preserve"> or </w:t>
      </w:r>
      <w:r w:rsidR="009E6BBD">
        <w:rPr>
          <w:rFonts w:ascii="Calibri" w:hAnsi="Calibri"/>
          <w:color w:val="1F497D"/>
          <w:shd w:val="clear" w:color="auto" w:fill="FFFFFF"/>
        </w:rPr>
        <w:t>Blaise Don’t Know/Refuse</w:t>
      </w:r>
      <w:ins w:id="15" w:author="Jung, Lindsey Subin" w:date="2017-03-01T15:06:00Z">
        <w:r w:rsidR="009A3B3C">
          <w:rPr>
            <w:rFonts w:ascii="Calibri" w:eastAsia="Times New Roman" w:hAnsi="Calibri" w:cs="Times New Roman"/>
            <w:b/>
            <w:bCs/>
            <w:color w:val="1F497D"/>
          </w:rPr>
          <w:t xml:space="preserve">               </w:t>
        </w:r>
        <w:r w:rsidR="009A3B3C">
          <w:rPr>
            <w:rFonts w:ascii="Arial" w:eastAsia="Times New Roman" w:hAnsi="Arial" w:cs="Arial"/>
            <w:b/>
            <w:bCs/>
            <w:color w:val="000000" w:themeColor="text1"/>
            <w:sz w:val="24"/>
            <w:szCs w:val="24"/>
          </w:rPr>
          <w:t>PCFirAdrCty_priv</w:t>
        </w:r>
      </w:ins>
    </w:p>
    <w:p w14:paraId="24E77C22" w14:textId="23281CEF" w:rsidR="00025380" w:rsidRDefault="00025380" w:rsidP="00F70D0A">
      <w:pPr>
        <w:rPr>
          <w:sz w:val="24"/>
          <w:szCs w:val="24"/>
        </w:rPr>
      </w:pPr>
      <w:proofErr w:type="gramStart"/>
      <w:r>
        <w:rPr>
          <w:sz w:val="24"/>
          <w:szCs w:val="24"/>
        </w:rPr>
        <w:t>State:_</w:t>
      </w:r>
      <w:proofErr w:type="gramEnd"/>
      <w:r>
        <w:rPr>
          <w:sz w:val="24"/>
          <w:szCs w:val="24"/>
        </w:rPr>
        <w:t>_________________</w:t>
      </w:r>
      <w:r w:rsidR="009E6BBD">
        <w:rPr>
          <w:sz w:val="24"/>
          <w:szCs w:val="24"/>
        </w:rPr>
        <w:t xml:space="preserve"> or </w:t>
      </w:r>
      <w:r w:rsidR="009E6BBD">
        <w:rPr>
          <w:rFonts w:ascii="Calibri" w:hAnsi="Calibri"/>
          <w:color w:val="1F497D"/>
          <w:shd w:val="clear" w:color="auto" w:fill="FFFFFF"/>
        </w:rPr>
        <w:t>Blaise Don’t Know/Refuse</w:t>
      </w:r>
      <w:ins w:id="16" w:author="Jung, Lindsey Subin" w:date="2017-03-01T15:06:00Z">
        <w:r w:rsidR="009A3B3C">
          <w:rPr>
            <w:rFonts w:ascii="Calibri" w:eastAsia="Times New Roman" w:hAnsi="Calibri" w:cs="Times New Roman"/>
            <w:b/>
            <w:bCs/>
            <w:color w:val="1F497D"/>
          </w:rPr>
          <w:t xml:space="preserve">               </w:t>
        </w:r>
        <w:r w:rsidR="009A3B3C">
          <w:rPr>
            <w:rFonts w:ascii="Arial" w:eastAsia="Times New Roman" w:hAnsi="Arial" w:cs="Arial"/>
            <w:b/>
            <w:bCs/>
            <w:color w:val="000000" w:themeColor="text1"/>
            <w:sz w:val="24"/>
            <w:szCs w:val="24"/>
          </w:rPr>
          <w:t>PCFirAdrSta_priv</w:t>
        </w:r>
      </w:ins>
    </w:p>
    <w:p w14:paraId="5F91F5CC" w14:textId="0515520D" w:rsidR="00025380" w:rsidRDefault="00025380" w:rsidP="00F70D0A">
      <w:pPr>
        <w:rPr>
          <w:sz w:val="24"/>
          <w:szCs w:val="24"/>
        </w:rPr>
      </w:pPr>
      <w:proofErr w:type="gramStart"/>
      <w:r>
        <w:rPr>
          <w:sz w:val="24"/>
          <w:szCs w:val="24"/>
        </w:rPr>
        <w:t>Zip:_</w:t>
      </w:r>
      <w:proofErr w:type="gramEnd"/>
      <w:r>
        <w:rPr>
          <w:sz w:val="24"/>
          <w:szCs w:val="24"/>
        </w:rPr>
        <w:t>________________</w:t>
      </w:r>
      <w:r w:rsidR="009E6BBD">
        <w:rPr>
          <w:sz w:val="24"/>
          <w:szCs w:val="24"/>
        </w:rPr>
        <w:t xml:space="preserve"> or </w:t>
      </w:r>
      <w:r w:rsidR="009E6BBD">
        <w:rPr>
          <w:rFonts w:ascii="Calibri" w:hAnsi="Calibri"/>
          <w:color w:val="1F497D"/>
          <w:shd w:val="clear" w:color="auto" w:fill="FFFFFF"/>
        </w:rPr>
        <w:t>Blaise Don’t Know/Refuse</w:t>
      </w:r>
      <w:ins w:id="17" w:author="Jung, Lindsey Subin" w:date="2017-03-01T15:06:00Z">
        <w:r w:rsidR="009A3B3C">
          <w:rPr>
            <w:rFonts w:ascii="Calibri" w:eastAsia="Times New Roman" w:hAnsi="Calibri" w:cs="Times New Roman"/>
            <w:b/>
            <w:bCs/>
            <w:color w:val="1F497D"/>
          </w:rPr>
          <w:t xml:space="preserve">               </w:t>
        </w:r>
        <w:r w:rsidR="009A3B3C">
          <w:rPr>
            <w:rFonts w:ascii="Arial" w:eastAsia="Times New Roman" w:hAnsi="Arial" w:cs="Arial"/>
            <w:b/>
            <w:bCs/>
            <w:color w:val="000000" w:themeColor="text1"/>
            <w:sz w:val="24"/>
            <w:szCs w:val="24"/>
          </w:rPr>
          <w:t>PCFirAdrZip_priv</w:t>
        </w:r>
      </w:ins>
    </w:p>
    <w:p w14:paraId="7D8F7DF4" w14:textId="776DB672" w:rsidR="00025380" w:rsidRDefault="00740278" w:rsidP="00F70D0A">
      <w:pPr>
        <w:rPr>
          <w:sz w:val="24"/>
          <w:szCs w:val="24"/>
        </w:rPr>
      </w:pPr>
      <w:r w:rsidRPr="00740278">
        <w:rPr>
          <w:sz w:val="24"/>
          <w:szCs w:val="24"/>
        </w:rPr>
        <w:t xml:space="preserve">What school is TC currently </w:t>
      </w:r>
      <w:proofErr w:type="gramStart"/>
      <w:r w:rsidRPr="00740278">
        <w:rPr>
          <w:sz w:val="24"/>
          <w:szCs w:val="24"/>
        </w:rPr>
        <w:t>attending?_</w:t>
      </w:r>
      <w:proofErr w:type="gramEnd"/>
      <w:r w:rsidRPr="00740278">
        <w:rPr>
          <w:sz w:val="24"/>
          <w:szCs w:val="24"/>
        </w:rPr>
        <w:t>_____________________</w:t>
      </w:r>
      <w:r w:rsidR="009E6BBD">
        <w:rPr>
          <w:sz w:val="24"/>
          <w:szCs w:val="24"/>
        </w:rPr>
        <w:t xml:space="preserve"> </w:t>
      </w:r>
      <w:ins w:id="18" w:author="Jung, Lindsey Subin" w:date="2017-03-01T15:06:00Z">
        <w:r w:rsidR="009A3B3C">
          <w:rPr>
            <w:rFonts w:ascii="Calibri" w:eastAsia="Times New Roman" w:hAnsi="Calibri" w:cs="Times New Roman"/>
            <w:b/>
            <w:bCs/>
            <w:color w:val="1F497D"/>
          </w:rPr>
          <w:t xml:space="preserve">               </w:t>
        </w:r>
        <w:r w:rsidR="009A3B3C">
          <w:rPr>
            <w:rFonts w:ascii="Arial" w:eastAsia="Times New Roman" w:hAnsi="Arial" w:cs="Arial"/>
            <w:b/>
            <w:bCs/>
            <w:color w:val="000000" w:themeColor="text1"/>
            <w:sz w:val="24"/>
            <w:szCs w:val="24"/>
          </w:rPr>
          <w:t>TCSchoolName</w:t>
        </w:r>
      </w:ins>
    </w:p>
    <w:p w14:paraId="04DFFA99" w14:textId="348BA135" w:rsidR="00F70D0A" w:rsidRPr="00025380" w:rsidRDefault="003B22FA" w:rsidP="00F70D0A">
      <w:pPr>
        <w:rPr>
          <w:b/>
          <w:sz w:val="24"/>
          <w:szCs w:val="24"/>
        </w:rPr>
      </w:pPr>
      <w:r>
        <w:rPr>
          <w:b/>
          <w:sz w:val="24"/>
          <w:szCs w:val="24"/>
        </w:rPr>
        <w:t>Tab 2</w:t>
      </w:r>
      <w:r w:rsidR="00F70D0A" w:rsidRPr="00025380">
        <w:rPr>
          <w:b/>
          <w:sz w:val="24"/>
          <w:szCs w:val="24"/>
        </w:rPr>
        <w:t xml:space="preserve">: Biospecimen consent </w:t>
      </w:r>
    </w:p>
    <w:p w14:paraId="1F9D63ED" w14:textId="45E5C0B4" w:rsidR="00F70D0A" w:rsidRPr="00740278" w:rsidRDefault="00F70D0A" w:rsidP="00F70D0A">
      <w:pPr>
        <w:pStyle w:val="ListParagraph"/>
        <w:numPr>
          <w:ilvl w:val="0"/>
          <w:numId w:val="3"/>
        </w:numPr>
        <w:rPr>
          <w:sz w:val="24"/>
          <w:szCs w:val="24"/>
        </w:rPr>
      </w:pPr>
      <w:r w:rsidRPr="00740278">
        <w:rPr>
          <w:sz w:val="24"/>
          <w:szCs w:val="24"/>
        </w:rPr>
        <w:t xml:space="preserve">Did PC give permission </w:t>
      </w:r>
      <w:r w:rsidR="00BF3E0C">
        <w:rPr>
          <w:sz w:val="24"/>
          <w:szCs w:val="24"/>
        </w:rPr>
        <w:t xml:space="preserve">to </w:t>
      </w:r>
      <w:r w:rsidRPr="00740278">
        <w:rPr>
          <w:sz w:val="24"/>
          <w:szCs w:val="24"/>
        </w:rPr>
        <w:t>use their and their child’s saliva specimens? Y/N</w:t>
      </w:r>
      <w:ins w:id="19" w:author="Jung, Lindsey Subin" w:date="2017-03-01T15:07:00Z">
        <w:r w:rsidR="00B059D0">
          <w:rPr>
            <w:rFonts w:ascii="Calibri" w:eastAsia="Times New Roman" w:hAnsi="Calibri" w:cs="Times New Roman"/>
            <w:b/>
            <w:bCs/>
            <w:color w:val="1F497D"/>
          </w:rPr>
          <w:t xml:space="preserve">               </w:t>
        </w:r>
        <w:r w:rsidR="00B059D0">
          <w:rPr>
            <w:rFonts w:ascii="Arial" w:eastAsia="Times New Roman" w:hAnsi="Arial" w:cs="Arial"/>
            <w:b/>
            <w:bCs/>
            <w:color w:val="000000" w:themeColor="text1"/>
            <w:sz w:val="24"/>
            <w:szCs w:val="24"/>
          </w:rPr>
          <w:t>PCPermSaliv</w:t>
        </w:r>
      </w:ins>
    </w:p>
    <w:p w14:paraId="060768BE" w14:textId="7F5E0574" w:rsidR="00F70D0A" w:rsidRPr="003B22FA" w:rsidRDefault="003B22FA" w:rsidP="00F70D0A">
      <w:pPr>
        <w:rPr>
          <w:b/>
          <w:sz w:val="24"/>
          <w:szCs w:val="24"/>
        </w:rPr>
      </w:pPr>
      <w:r w:rsidRPr="00770A13">
        <w:rPr>
          <w:b/>
          <w:sz w:val="24"/>
          <w:szCs w:val="24"/>
        </w:rPr>
        <w:t>Tab 3</w:t>
      </w:r>
      <w:r w:rsidR="00F70D0A" w:rsidRPr="003B22FA">
        <w:rPr>
          <w:b/>
          <w:sz w:val="24"/>
          <w:szCs w:val="24"/>
        </w:rPr>
        <w:t>: Record consent</w:t>
      </w:r>
    </w:p>
    <w:p w14:paraId="6549EA02" w14:textId="26FB0C5F" w:rsidR="00740278" w:rsidRPr="00740278" w:rsidRDefault="00F70D0A" w:rsidP="00740278">
      <w:pPr>
        <w:pStyle w:val="ListParagraph"/>
        <w:numPr>
          <w:ilvl w:val="0"/>
          <w:numId w:val="4"/>
        </w:numPr>
        <w:rPr>
          <w:sz w:val="24"/>
          <w:szCs w:val="24"/>
        </w:rPr>
      </w:pPr>
      <w:r w:rsidRPr="00740278">
        <w:rPr>
          <w:sz w:val="24"/>
          <w:szCs w:val="24"/>
        </w:rPr>
        <w:t>Did PC give permission for FLP to obtain their and their child’s health records? Y/N</w:t>
      </w:r>
      <w:ins w:id="20" w:author="Jung, Lindsey Subin" w:date="2017-03-01T15:07:00Z">
        <w:r w:rsidR="00B059D0">
          <w:rPr>
            <w:rFonts w:ascii="Calibri" w:eastAsia="Times New Roman" w:hAnsi="Calibri" w:cs="Times New Roman"/>
            <w:b/>
            <w:bCs/>
            <w:color w:val="1F497D"/>
          </w:rPr>
          <w:t xml:space="preserve">               </w:t>
        </w:r>
        <w:r w:rsidR="00B059D0">
          <w:rPr>
            <w:rFonts w:ascii="Arial" w:eastAsia="Times New Roman" w:hAnsi="Arial" w:cs="Arial"/>
            <w:b/>
            <w:bCs/>
            <w:color w:val="000000" w:themeColor="text1"/>
            <w:sz w:val="24"/>
            <w:szCs w:val="24"/>
          </w:rPr>
          <w:t>PCPermTCH</w:t>
        </w:r>
      </w:ins>
      <w:ins w:id="21" w:author="Jung, Lindsey Subin" w:date="2017-03-01T15:08:00Z">
        <w:r w:rsidR="00B059D0">
          <w:rPr>
            <w:rFonts w:ascii="Arial" w:eastAsia="Times New Roman" w:hAnsi="Arial" w:cs="Arial"/>
            <w:b/>
            <w:bCs/>
            <w:color w:val="000000" w:themeColor="text1"/>
            <w:sz w:val="24"/>
            <w:szCs w:val="24"/>
          </w:rPr>
          <w:t>l</w:t>
        </w:r>
      </w:ins>
      <w:ins w:id="22" w:author="Jung, Lindsey Subin" w:date="2017-03-01T15:07:00Z">
        <w:r w:rsidR="00B059D0">
          <w:rPr>
            <w:rFonts w:ascii="Arial" w:eastAsia="Times New Roman" w:hAnsi="Arial" w:cs="Arial"/>
            <w:b/>
            <w:bCs/>
            <w:color w:val="000000" w:themeColor="text1"/>
            <w:sz w:val="24"/>
            <w:szCs w:val="24"/>
          </w:rPr>
          <w:t>Rc</w:t>
        </w:r>
      </w:ins>
    </w:p>
    <w:p w14:paraId="5FA33647" w14:textId="15214218" w:rsidR="00740278" w:rsidRPr="00740278" w:rsidRDefault="00740278" w:rsidP="00740278">
      <w:pPr>
        <w:rPr>
          <w:sz w:val="24"/>
          <w:szCs w:val="24"/>
        </w:rPr>
      </w:pPr>
      <w:r w:rsidRPr="00740278">
        <w:rPr>
          <w:sz w:val="24"/>
          <w:szCs w:val="24"/>
        </w:rPr>
        <w:t>If YES:</w:t>
      </w:r>
      <w:r w:rsidR="00793B85">
        <w:rPr>
          <w:sz w:val="24"/>
          <w:szCs w:val="24"/>
        </w:rPr>
        <w:t xml:space="preserve"> Text in Blaise: Please note that if PC ONLY wants to give permission for TC (or vice versa) then put don’t know/refuse for the </w:t>
      </w:r>
      <w:proofErr w:type="gramStart"/>
      <w:r w:rsidR="00793B85">
        <w:rPr>
          <w:sz w:val="24"/>
          <w:szCs w:val="24"/>
        </w:rPr>
        <w:t>person</w:t>
      </w:r>
      <w:proofErr w:type="gramEnd"/>
      <w:r w:rsidR="00793B85">
        <w:rPr>
          <w:sz w:val="24"/>
          <w:szCs w:val="24"/>
        </w:rPr>
        <w:t xml:space="preserve"> they do NOT want to release records for. </w:t>
      </w:r>
    </w:p>
    <w:p w14:paraId="13661CAF" w14:textId="35DECF07" w:rsidR="00740278" w:rsidRPr="00740278" w:rsidRDefault="00740278" w:rsidP="00740278">
      <w:pPr>
        <w:rPr>
          <w:sz w:val="24"/>
          <w:szCs w:val="24"/>
        </w:rPr>
      </w:pPr>
      <w:r w:rsidRPr="00740278">
        <w:rPr>
          <w:sz w:val="24"/>
          <w:szCs w:val="24"/>
        </w:rPr>
        <w:t xml:space="preserve">PC </w:t>
      </w:r>
      <w:proofErr w:type="gramStart"/>
      <w:r w:rsidRPr="00740278">
        <w:rPr>
          <w:sz w:val="24"/>
          <w:szCs w:val="24"/>
        </w:rPr>
        <w:t>SSN:_</w:t>
      </w:r>
      <w:proofErr w:type="gramEnd"/>
      <w:r w:rsidRPr="00740278">
        <w:rPr>
          <w:sz w:val="24"/>
          <w:szCs w:val="24"/>
        </w:rPr>
        <w:t>___-____-_____</w:t>
      </w:r>
      <w:r w:rsidR="009E6BBD">
        <w:rPr>
          <w:sz w:val="24"/>
          <w:szCs w:val="24"/>
        </w:rPr>
        <w:t xml:space="preserve"> or </w:t>
      </w:r>
      <w:r w:rsidR="009E6BBD">
        <w:rPr>
          <w:rFonts w:ascii="Calibri" w:hAnsi="Calibri"/>
          <w:color w:val="1F497D"/>
          <w:shd w:val="clear" w:color="auto" w:fill="FFFFFF"/>
        </w:rPr>
        <w:t>Blaise Don’t Know/Refuse</w:t>
      </w:r>
      <w:r w:rsidR="00757F0B">
        <w:rPr>
          <w:rFonts w:ascii="Calibri" w:hAnsi="Calibri"/>
          <w:color w:val="1F497D"/>
          <w:shd w:val="clear" w:color="auto" w:fill="FFFFFF"/>
        </w:rPr>
        <w:t xml:space="preserve"> </w:t>
      </w:r>
      <w:ins w:id="23" w:author="Jung, Lindsey Subin" w:date="2017-03-01T15:08:00Z">
        <w:r w:rsidR="00B059D0">
          <w:rPr>
            <w:rFonts w:ascii="Calibri" w:eastAsia="Times New Roman" w:hAnsi="Calibri" w:cs="Times New Roman"/>
            <w:b/>
            <w:bCs/>
            <w:color w:val="1F497D"/>
          </w:rPr>
          <w:t xml:space="preserve">               </w:t>
        </w:r>
        <w:r w:rsidR="00B059D0">
          <w:rPr>
            <w:rFonts w:ascii="Arial" w:eastAsia="Times New Roman" w:hAnsi="Arial" w:cs="Arial"/>
            <w:b/>
            <w:bCs/>
            <w:color w:val="000000" w:themeColor="text1"/>
            <w:sz w:val="24"/>
            <w:szCs w:val="24"/>
          </w:rPr>
          <w:t>PCSSN_priv</w:t>
        </w:r>
      </w:ins>
    </w:p>
    <w:p w14:paraId="55BEBCC7" w14:textId="1259B15C" w:rsidR="009E6BBD" w:rsidRPr="00740278" w:rsidRDefault="00740278" w:rsidP="00740278">
      <w:pPr>
        <w:rPr>
          <w:sz w:val="24"/>
          <w:szCs w:val="24"/>
        </w:rPr>
      </w:pPr>
      <w:r w:rsidRPr="00740278">
        <w:rPr>
          <w:sz w:val="24"/>
          <w:szCs w:val="24"/>
        </w:rPr>
        <w:t xml:space="preserve">PC Medicaid </w:t>
      </w:r>
      <w:proofErr w:type="gramStart"/>
      <w:r w:rsidRPr="00740278">
        <w:rPr>
          <w:sz w:val="24"/>
          <w:szCs w:val="24"/>
        </w:rPr>
        <w:t>#:_</w:t>
      </w:r>
      <w:proofErr w:type="gramEnd"/>
      <w:r w:rsidRPr="00740278">
        <w:rPr>
          <w:sz w:val="24"/>
          <w:szCs w:val="24"/>
        </w:rPr>
        <w:t>______________</w:t>
      </w:r>
      <w:r w:rsidR="009E6BBD">
        <w:rPr>
          <w:sz w:val="24"/>
          <w:szCs w:val="24"/>
        </w:rPr>
        <w:t xml:space="preserve"> </w:t>
      </w:r>
      <w:r w:rsidR="00C9409E">
        <w:rPr>
          <w:sz w:val="24"/>
          <w:szCs w:val="24"/>
        </w:rPr>
        <w:t xml:space="preserve">(10 digits possible) </w:t>
      </w:r>
      <w:r w:rsidR="009E6BBD">
        <w:rPr>
          <w:sz w:val="24"/>
          <w:szCs w:val="24"/>
        </w:rPr>
        <w:t xml:space="preserve">or </w:t>
      </w:r>
      <w:r w:rsidR="009E6BBD">
        <w:rPr>
          <w:rFonts w:ascii="Calibri" w:hAnsi="Calibri"/>
          <w:color w:val="1F497D"/>
          <w:shd w:val="clear" w:color="auto" w:fill="FFFFFF"/>
        </w:rPr>
        <w:t>Blaise Don’t Know/Refuse</w:t>
      </w:r>
      <w:r w:rsidR="00757F0B">
        <w:rPr>
          <w:rFonts w:ascii="Calibri" w:hAnsi="Calibri"/>
          <w:color w:val="1F497D"/>
          <w:shd w:val="clear" w:color="auto" w:fill="FFFFFF"/>
        </w:rPr>
        <w:t xml:space="preserve"> or N/A</w:t>
      </w:r>
      <w:ins w:id="24" w:author="Jung, Lindsey Subin" w:date="2017-03-01T15:11:00Z">
        <w:r w:rsidR="00B059D0">
          <w:rPr>
            <w:rFonts w:ascii="Calibri" w:hAnsi="Calibri"/>
            <w:color w:val="1F497D"/>
            <w:shd w:val="clear" w:color="auto" w:fill="FFFFFF"/>
          </w:rPr>
          <w:t xml:space="preserve"> </w:t>
        </w:r>
        <w:r w:rsidR="00B059D0">
          <w:rPr>
            <w:rFonts w:ascii="Calibri" w:eastAsia="Times New Roman" w:hAnsi="Calibri" w:cs="Times New Roman"/>
            <w:b/>
            <w:bCs/>
            <w:color w:val="1F497D"/>
          </w:rPr>
          <w:t xml:space="preserve">               </w:t>
        </w:r>
        <w:r w:rsidR="00B059D0">
          <w:rPr>
            <w:rFonts w:ascii="Arial" w:eastAsia="Times New Roman" w:hAnsi="Arial" w:cs="Arial"/>
            <w:b/>
            <w:bCs/>
            <w:color w:val="000000" w:themeColor="text1"/>
            <w:sz w:val="24"/>
            <w:szCs w:val="24"/>
          </w:rPr>
          <w:t>PCMedicaid_priv</w:t>
        </w:r>
      </w:ins>
    </w:p>
    <w:p w14:paraId="32BCE3BC" w14:textId="4AD1E241" w:rsidR="009E6BBD" w:rsidRPr="00740278" w:rsidRDefault="00740278" w:rsidP="00740278">
      <w:pPr>
        <w:rPr>
          <w:sz w:val="24"/>
          <w:szCs w:val="24"/>
        </w:rPr>
      </w:pPr>
      <w:r w:rsidRPr="00740278">
        <w:rPr>
          <w:sz w:val="24"/>
          <w:szCs w:val="24"/>
        </w:rPr>
        <w:t xml:space="preserve">TC </w:t>
      </w:r>
      <w:proofErr w:type="gramStart"/>
      <w:r w:rsidRPr="00740278">
        <w:rPr>
          <w:sz w:val="24"/>
          <w:szCs w:val="24"/>
        </w:rPr>
        <w:t>SSN:_</w:t>
      </w:r>
      <w:proofErr w:type="gramEnd"/>
      <w:r w:rsidRPr="00740278">
        <w:rPr>
          <w:sz w:val="24"/>
          <w:szCs w:val="24"/>
        </w:rPr>
        <w:t>___-_____-_____</w:t>
      </w:r>
      <w:r w:rsidR="009E6BBD">
        <w:rPr>
          <w:sz w:val="24"/>
          <w:szCs w:val="24"/>
        </w:rPr>
        <w:t xml:space="preserve"> or </w:t>
      </w:r>
      <w:r w:rsidR="009E6BBD">
        <w:rPr>
          <w:rFonts w:ascii="Calibri" w:hAnsi="Calibri"/>
          <w:color w:val="1F497D"/>
          <w:shd w:val="clear" w:color="auto" w:fill="FFFFFF"/>
        </w:rPr>
        <w:t>Blaise Don’t Know/Refuse</w:t>
      </w:r>
      <w:r w:rsidR="00757F0B">
        <w:rPr>
          <w:rFonts w:ascii="Calibri" w:hAnsi="Calibri"/>
          <w:color w:val="1F497D"/>
          <w:shd w:val="clear" w:color="auto" w:fill="FFFFFF"/>
        </w:rPr>
        <w:t xml:space="preserve"> </w:t>
      </w:r>
      <w:ins w:id="25" w:author="Jung, Lindsey Subin" w:date="2017-03-01T15:11:00Z">
        <w:r w:rsidR="00B059D0">
          <w:rPr>
            <w:rFonts w:ascii="Calibri" w:hAnsi="Calibri"/>
            <w:color w:val="1F497D"/>
            <w:shd w:val="clear" w:color="auto" w:fill="FFFFFF"/>
          </w:rPr>
          <w:t xml:space="preserve"> </w:t>
        </w:r>
        <w:r w:rsidR="00B059D0">
          <w:rPr>
            <w:rFonts w:ascii="Calibri" w:eastAsia="Times New Roman" w:hAnsi="Calibri" w:cs="Times New Roman"/>
            <w:b/>
            <w:bCs/>
            <w:color w:val="1F497D"/>
          </w:rPr>
          <w:t xml:space="preserve">               </w:t>
        </w:r>
        <w:r w:rsidR="00B059D0">
          <w:rPr>
            <w:rFonts w:ascii="Arial" w:eastAsia="Times New Roman" w:hAnsi="Arial" w:cs="Arial"/>
            <w:b/>
            <w:bCs/>
            <w:color w:val="000000" w:themeColor="text1"/>
            <w:sz w:val="24"/>
            <w:szCs w:val="24"/>
          </w:rPr>
          <w:t>TCSSN_priv</w:t>
        </w:r>
      </w:ins>
    </w:p>
    <w:p w14:paraId="0974B89B" w14:textId="0072B016" w:rsidR="00740278" w:rsidRDefault="00740278" w:rsidP="00740278">
      <w:pPr>
        <w:rPr>
          <w:sz w:val="24"/>
          <w:szCs w:val="24"/>
        </w:rPr>
      </w:pPr>
      <w:r w:rsidRPr="00740278">
        <w:rPr>
          <w:sz w:val="24"/>
          <w:szCs w:val="24"/>
        </w:rPr>
        <w:t xml:space="preserve">TC Medicaid </w:t>
      </w:r>
      <w:proofErr w:type="gramStart"/>
      <w:r w:rsidRPr="00740278">
        <w:rPr>
          <w:sz w:val="24"/>
          <w:szCs w:val="24"/>
        </w:rPr>
        <w:t>#:_</w:t>
      </w:r>
      <w:proofErr w:type="gramEnd"/>
      <w:r w:rsidRPr="00740278">
        <w:rPr>
          <w:sz w:val="24"/>
          <w:szCs w:val="24"/>
        </w:rPr>
        <w:t>______________</w:t>
      </w:r>
      <w:r w:rsidR="00C9409E">
        <w:rPr>
          <w:sz w:val="24"/>
          <w:szCs w:val="24"/>
        </w:rPr>
        <w:t xml:space="preserve">(10 digits possible) </w:t>
      </w:r>
      <w:r w:rsidR="009E6BBD">
        <w:rPr>
          <w:sz w:val="24"/>
          <w:szCs w:val="24"/>
        </w:rPr>
        <w:t xml:space="preserve"> or </w:t>
      </w:r>
      <w:r w:rsidR="009E6BBD">
        <w:rPr>
          <w:rFonts w:ascii="Calibri" w:hAnsi="Calibri"/>
          <w:color w:val="1F497D"/>
          <w:shd w:val="clear" w:color="auto" w:fill="FFFFFF"/>
        </w:rPr>
        <w:t>Blaise Don’t Know/Refuse</w:t>
      </w:r>
      <w:r w:rsidR="00757F0B">
        <w:rPr>
          <w:rFonts w:ascii="Calibri" w:hAnsi="Calibri"/>
          <w:color w:val="1F497D"/>
          <w:shd w:val="clear" w:color="auto" w:fill="FFFFFF"/>
        </w:rPr>
        <w:t xml:space="preserve"> or N/A</w:t>
      </w:r>
      <w:ins w:id="26" w:author="Jung, Lindsey Subin" w:date="2017-03-01T15:11:00Z">
        <w:r w:rsidR="00B059D0">
          <w:rPr>
            <w:rFonts w:ascii="Calibri" w:hAnsi="Calibri"/>
            <w:color w:val="1F497D"/>
            <w:shd w:val="clear" w:color="auto" w:fill="FFFFFF"/>
          </w:rPr>
          <w:t xml:space="preserve"> </w:t>
        </w:r>
        <w:r w:rsidR="00B059D0">
          <w:rPr>
            <w:rFonts w:ascii="Calibri" w:eastAsia="Times New Roman" w:hAnsi="Calibri" w:cs="Times New Roman"/>
            <w:b/>
            <w:bCs/>
            <w:color w:val="1F497D"/>
          </w:rPr>
          <w:t xml:space="preserve">               </w:t>
        </w:r>
        <w:r w:rsidR="00B059D0">
          <w:rPr>
            <w:rFonts w:ascii="Arial" w:eastAsia="Times New Roman" w:hAnsi="Arial" w:cs="Arial"/>
            <w:b/>
            <w:bCs/>
            <w:color w:val="000000" w:themeColor="text1"/>
            <w:sz w:val="24"/>
            <w:szCs w:val="24"/>
          </w:rPr>
          <w:t>TCMedicaid_priv</w:t>
        </w:r>
      </w:ins>
    </w:p>
    <w:p w14:paraId="375512CB" w14:textId="49D48380" w:rsidR="009E6BBD" w:rsidRPr="00740278" w:rsidRDefault="00C9409E" w:rsidP="00740278">
      <w:pPr>
        <w:rPr>
          <w:sz w:val="24"/>
          <w:szCs w:val="24"/>
        </w:rPr>
      </w:pPr>
      <w:r>
        <w:rPr>
          <w:sz w:val="24"/>
          <w:szCs w:val="24"/>
        </w:rPr>
        <w:t>PC Medicare # (if applicable): _____________</w:t>
      </w:r>
      <w:proofErr w:type="gramStart"/>
      <w:r>
        <w:rPr>
          <w:sz w:val="24"/>
          <w:szCs w:val="24"/>
        </w:rPr>
        <w:t>_(</w:t>
      </w:r>
      <w:proofErr w:type="gramEnd"/>
      <w:r>
        <w:rPr>
          <w:sz w:val="24"/>
          <w:szCs w:val="24"/>
        </w:rPr>
        <w:t xml:space="preserve">up to 13 spaces possible) </w:t>
      </w:r>
      <w:r w:rsidR="00757F0B">
        <w:rPr>
          <w:sz w:val="24"/>
          <w:szCs w:val="24"/>
        </w:rPr>
        <w:t xml:space="preserve">or </w:t>
      </w:r>
      <w:r w:rsidR="00757F0B">
        <w:rPr>
          <w:rFonts w:ascii="Calibri" w:hAnsi="Calibri"/>
          <w:color w:val="1F497D"/>
          <w:shd w:val="clear" w:color="auto" w:fill="FFFFFF"/>
        </w:rPr>
        <w:t>Blaise Don’t Know/Refuse or N/A</w:t>
      </w:r>
      <w:ins w:id="27" w:author="Jung, Lindsey Subin" w:date="2017-03-01T15:12: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PCMedicare_priv</w:t>
        </w:r>
      </w:ins>
    </w:p>
    <w:p w14:paraId="5DDAD31F" w14:textId="3CE68A6C" w:rsidR="00F70D0A" w:rsidRPr="00740278" w:rsidRDefault="00F70D0A" w:rsidP="00F70D0A">
      <w:pPr>
        <w:pStyle w:val="ListParagraph"/>
        <w:numPr>
          <w:ilvl w:val="0"/>
          <w:numId w:val="4"/>
        </w:numPr>
        <w:rPr>
          <w:sz w:val="24"/>
          <w:szCs w:val="24"/>
        </w:rPr>
      </w:pPr>
      <w:r w:rsidRPr="00740278">
        <w:rPr>
          <w:sz w:val="24"/>
          <w:szCs w:val="24"/>
        </w:rPr>
        <w:t>Did PC give permission for FLP to obtain their child’s school records? Y/N</w:t>
      </w:r>
      <w:ins w:id="28" w:author="Jung, Lindsey Subin" w:date="2017-03-01T15:12: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PCPermTCScRc</w:t>
        </w:r>
      </w:ins>
    </w:p>
    <w:p w14:paraId="2EE22AAC" w14:textId="0CF4F3DA" w:rsidR="00F70D0A" w:rsidRDefault="00F70D0A" w:rsidP="00F70D0A">
      <w:pPr>
        <w:pStyle w:val="ListParagraph"/>
        <w:numPr>
          <w:ilvl w:val="0"/>
          <w:numId w:val="4"/>
        </w:numPr>
        <w:rPr>
          <w:sz w:val="24"/>
          <w:szCs w:val="24"/>
        </w:rPr>
      </w:pPr>
      <w:r w:rsidRPr="00740278">
        <w:rPr>
          <w:sz w:val="24"/>
          <w:szCs w:val="24"/>
        </w:rPr>
        <w:t>Did PC give permission for FLP to obtain their social services records? Y/N</w:t>
      </w:r>
      <w:ins w:id="29" w:author="Jung, Lindsey Subin" w:date="2017-03-01T15:12: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PCPermSSRec</w:t>
        </w:r>
      </w:ins>
    </w:p>
    <w:p w14:paraId="358BDD3B" w14:textId="7E183C39" w:rsidR="009121B1" w:rsidRDefault="009121B1" w:rsidP="00F70D0A">
      <w:pPr>
        <w:pStyle w:val="ListParagraph"/>
        <w:numPr>
          <w:ilvl w:val="0"/>
          <w:numId w:val="4"/>
        </w:numPr>
        <w:rPr>
          <w:sz w:val="24"/>
          <w:szCs w:val="24"/>
        </w:rPr>
      </w:pPr>
      <w:r>
        <w:rPr>
          <w:sz w:val="24"/>
          <w:szCs w:val="24"/>
        </w:rPr>
        <w:t>Did PC give permission for FLP to obtain their child’s birth certificate? Y/N</w:t>
      </w:r>
      <w:ins w:id="30" w:author="Jung, Lindsey Subin" w:date="2017-03-01T15:13: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PCPermTCBirc</w:t>
        </w:r>
      </w:ins>
    </w:p>
    <w:p w14:paraId="51B2E49E" w14:textId="77777777" w:rsidR="009121B1" w:rsidRDefault="009121B1" w:rsidP="009121B1">
      <w:pPr>
        <w:pStyle w:val="ListParagraph"/>
        <w:rPr>
          <w:sz w:val="24"/>
          <w:szCs w:val="24"/>
        </w:rPr>
      </w:pPr>
      <w:r>
        <w:rPr>
          <w:sz w:val="24"/>
          <w:szCs w:val="24"/>
        </w:rPr>
        <w:t>If YES:</w:t>
      </w:r>
    </w:p>
    <w:p w14:paraId="56F9667A" w14:textId="35B19727" w:rsidR="009121B1" w:rsidRDefault="009121B1" w:rsidP="009121B1">
      <w:pPr>
        <w:pStyle w:val="ListParagraph"/>
        <w:rPr>
          <w:sz w:val="24"/>
          <w:szCs w:val="24"/>
        </w:rPr>
      </w:pPr>
      <w:r>
        <w:rPr>
          <w:sz w:val="24"/>
          <w:szCs w:val="24"/>
        </w:rPr>
        <w:t>Name on certificate (TC’s legal name): _______(</w:t>
      </w:r>
      <w:proofErr w:type="gramStart"/>
      <w:r>
        <w:rPr>
          <w:sz w:val="24"/>
          <w:szCs w:val="24"/>
        </w:rPr>
        <w:t>first)</w:t>
      </w:r>
      <w:ins w:id="31" w:author="Jung, Lindsey Subin" w:date="2017-03-01T15:13: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proofErr w:type="gramEnd"/>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TC</w:t>
        </w:r>
      </w:ins>
      <w:ins w:id="32" w:author="Jung, Lindsey Subin" w:date="2017-03-01T15:14:00Z">
        <w:r w:rsidR="00D3276E">
          <w:rPr>
            <w:rFonts w:ascii="Arial" w:eastAsia="Times New Roman" w:hAnsi="Arial" w:cs="Arial"/>
            <w:b/>
            <w:bCs/>
            <w:color w:val="000000" w:themeColor="text1"/>
            <w:sz w:val="24"/>
            <w:szCs w:val="24"/>
          </w:rPr>
          <w:t>BirCFirNam_priv</w:t>
        </w:r>
      </w:ins>
      <w:r>
        <w:rPr>
          <w:sz w:val="24"/>
          <w:szCs w:val="24"/>
        </w:rPr>
        <w:t xml:space="preserve"> ______(middle)</w:t>
      </w:r>
      <w:ins w:id="33" w:author="Jung, Lindsey Subin" w:date="2017-03-01T15:14: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TCBirCMidNam_priv</w:t>
        </w:r>
      </w:ins>
      <w:r>
        <w:rPr>
          <w:sz w:val="24"/>
          <w:szCs w:val="24"/>
        </w:rPr>
        <w:t xml:space="preserve"> _______(last)</w:t>
      </w:r>
      <w:ins w:id="34" w:author="Jung, Lindsey Subin" w:date="2017-03-01T15:14: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TCBirCLstNam_priv</w:t>
        </w:r>
      </w:ins>
    </w:p>
    <w:p w14:paraId="38DD316F" w14:textId="5899F8DB" w:rsidR="009121B1" w:rsidRPr="00DD1DD5" w:rsidRDefault="009121B1" w:rsidP="009121B1">
      <w:pPr>
        <w:pStyle w:val="ListParagraph"/>
        <w:rPr>
          <w:sz w:val="24"/>
          <w:szCs w:val="24"/>
          <w:highlight w:val="yellow"/>
        </w:rPr>
      </w:pPr>
      <w:r w:rsidRPr="00DD1DD5">
        <w:rPr>
          <w:sz w:val="24"/>
          <w:szCs w:val="24"/>
          <w:highlight w:val="yellow"/>
        </w:rPr>
        <w:t>Date of birth (mo/day/yr):</w:t>
      </w:r>
      <w:ins w:id="35" w:author="Jung, Lindsey Subin" w:date="2017-03-01T15:14: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TCBirCDOB</w:t>
        </w:r>
      </w:ins>
    </w:p>
    <w:p w14:paraId="18BE445F" w14:textId="69A470FB" w:rsidR="009121B1" w:rsidRDefault="009121B1" w:rsidP="009121B1">
      <w:pPr>
        <w:pStyle w:val="ListParagraph"/>
        <w:rPr>
          <w:sz w:val="24"/>
          <w:szCs w:val="24"/>
        </w:rPr>
      </w:pPr>
      <w:r w:rsidRPr="00DD1DD5">
        <w:rPr>
          <w:sz w:val="24"/>
          <w:szCs w:val="24"/>
          <w:highlight w:val="yellow"/>
        </w:rPr>
        <w:t>Sex: M/</w:t>
      </w:r>
      <w:commentRangeStart w:id="36"/>
      <w:r w:rsidRPr="00DD1DD5">
        <w:rPr>
          <w:sz w:val="24"/>
          <w:szCs w:val="24"/>
          <w:highlight w:val="yellow"/>
        </w:rPr>
        <w:t>F</w:t>
      </w:r>
      <w:commentRangeEnd w:id="36"/>
      <w:r w:rsidR="00DD1DD5">
        <w:rPr>
          <w:rStyle w:val="CommentReference"/>
        </w:rPr>
        <w:commentReference w:id="36"/>
      </w:r>
      <w:ins w:id="37" w:author="Jung, Lindsey Subin" w:date="2017-03-01T15:14: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TCBirCSex</w:t>
        </w:r>
      </w:ins>
    </w:p>
    <w:p w14:paraId="5651AA35" w14:textId="7F8B3E94" w:rsidR="009121B1" w:rsidRDefault="009121B1" w:rsidP="009121B1">
      <w:pPr>
        <w:pStyle w:val="ListParagraph"/>
        <w:rPr>
          <w:sz w:val="24"/>
          <w:szCs w:val="24"/>
        </w:rPr>
      </w:pPr>
      <w:r>
        <w:rPr>
          <w:sz w:val="24"/>
          <w:szCs w:val="24"/>
        </w:rPr>
        <w:lastRenderedPageBreak/>
        <w:t>Place of birth: ______________(</w:t>
      </w:r>
      <w:proofErr w:type="gramStart"/>
      <w:r>
        <w:rPr>
          <w:sz w:val="24"/>
          <w:szCs w:val="24"/>
        </w:rPr>
        <w:t>city)</w:t>
      </w:r>
      <w:ins w:id="38" w:author="Jung, Lindsey Subin" w:date="2017-03-01T15:15: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proofErr w:type="gramEnd"/>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TCBirCCity</w:t>
        </w:r>
      </w:ins>
      <w:r>
        <w:rPr>
          <w:sz w:val="24"/>
          <w:szCs w:val="24"/>
        </w:rPr>
        <w:t xml:space="preserve"> __________(coun</w:t>
      </w:r>
      <w:r w:rsidR="00757F0B">
        <w:rPr>
          <w:sz w:val="24"/>
          <w:szCs w:val="24"/>
        </w:rPr>
        <w:t>t</w:t>
      </w:r>
      <w:r>
        <w:rPr>
          <w:sz w:val="24"/>
          <w:szCs w:val="24"/>
        </w:rPr>
        <w:t>y)</w:t>
      </w:r>
      <w:ins w:id="39" w:author="Jung, Lindsey Subin" w:date="2017-03-01T15:15:00Z">
        <w:r w:rsidR="00D3276E">
          <w:rPr>
            <w:rFonts w:ascii="Calibri" w:hAnsi="Calibri"/>
            <w:color w:val="1F497D"/>
            <w:shd w:val="clear" w:color="auto" w:fill="FFFFFF"/>
          </w:rPr>
          <w:t xml:space="preserve"> </w:t>
        </w:r>
        <w:r w:rsidR="00D3276E">
          <w:rPr>
            <w:rFonts w:ascii="Calibri" w:eastAsia="Times New Roman" w:hAnsi="Calibri" w:cs="Times New Roman"/>
            <w:b/>
            <w:bCs/>
            <w:color w:val="1F497D"/>
          </w:rPr>
          <w:t xml:space="preserve">               </w:t>
        </w:r>
        <w:r w:rsidR="00D3276E">
          <w:rPr>
            <w:rFonts w:ascii="Arial" w:eastAsia="Times New Roman" w:hAnsi="Arial" w:cs="Arial"/>
            <w:b/>
            <w:bCs/>
            <w:color w:val="000000" w:themeColor="text1"/>
            <w:sz w:val="24"/>
            <w:szCs w:val="24"/>
          </w:rPr>
          <w:t>TCBirCCnty</w:t>
        </w:r>
      </w:ins>
    </w:p>
    <w:p w14:paraId="15FB87DA" w14:textId="5AD3161D" w:rsidR="009121B1" w:rsidRDefault="009121B1" w:rsidP="009121B1">
      <w:pPr>
        <w:pStyle w:val="ListParagraph"/>
        <w:rPr>
          <w:sz w:val="24"/>
          <w:szCs w:val="24"/>
        </w:rPr>
      </w:pPr>
      <w:r>
        <w:rPr>
          <w:sz w:val="24"/>
          <w:szCs w:val="24"/>
        </w:rPr>
        <w:t>Were parents married at time of birth? Y/N</w:t>
      </w:r>
      <w:ins w:id="40" w:author="Jung, Lindsey Subin" w:date="2017-03-01T15:16:00Z">
        <w:r w:rsidR="003C45DE">
          <w:rPr>
            <w:rFonts w:ascii="Calibri" w:hAnsi="Calibri"/>
            <w:color w:val="1F497D"/>
            <w:shd w:val="clear" w:color="auto" w:fill="FFFFFF"/>
          </w:rPr>
          <w:t xml:space="preserve"> </w:t>
        </w:r>
        <w:r w:rsidR="003C45DE">
          <w:rPr>
            <w:rFonts w:ascii="Calibri" w:eastAsia="Times New Roman" w:hAnsi="Calibri" w:cs="Times New Roman"/>
            <w:b/>
            <w:bCs/>
            <w:color w:val="1F497D"/>
          </w:rPr>
          <w:t xml:space="preserve">               </w:t>
        </w:r>
        <w:r w:rsidR="003C45DE">
          <w:rPr>
            <w:rFonts w:ascii="Arial" w:eastAsia="Times New Roman" w:hAnsi="Arial" w:cs="Arial"/>
            <w:b/>
            <w:bCs/>
            <w:color w:val="000000" w:themeColor="text1"/>
            <w:sz w:val="24"/>
            <w:szCs w:val="24"/>
          </w:rPr>
          <w:t>TCParMarBir</w:t>
        </w:r>
      </w:ins>
    </w:p>
    <w:p w14:paraId="6D976C71" w14:textId="788F2FEC" w:rsidR="009121B1" w:rsidRDefault="009121B1" w:rsidP="009121B1">
      <w:pPr>
        <w:pStyle w:val="ListParagraph"/>
        <w:rPr>
          <w:sz w:val="24"/>
          <w:szCs w:val="24"/>
        </w:rPr>
      </w:pPr>
      <w:r>
        <w:rPr>
          <w:sz w:val="24"/>
          <w:szCs w:val="24"/>
        </w:rPr>
        <w:t>Full name of Mother/parent/adoptive parent: _____(first)</w:t>
      </w:r>
      <w:ins w:id="41" w:author="Jung, Lindsey Subin" w:date="2017-03-01T15:16:00Z">
        <w:r w:rsidR="003C45DE">
          <w:rPr>
            <w:rFonts w:ascii="Calibri" w:hAnsi="Calibri"/>
            <w:color w:val="1F497D"/>
            <w:shd w:val="clear" w:color="auto" w:fill="FFFFFF"/>
          </w:rPr>
          <w:t xml:space="preserve"> </w:t>
        </w:r>
        <w:r w:rsidR="003C45DE">
          <w:rPr>
            <w:rFonts w:ascii="Calibri" w:eastAsia="Times New Roman" w:hAnsi="Calibri" w:cs="Times New Roman"/>
            <w:b/>
            <w:bCs/>
            <w:color w:val="1F497D"/>
          </w:rPr>
          <w:t xml:space="preserve">               </w:t>
        </w:r>
        <w:r w:rsidR="003C45DE">
          <w:rPr>
            <w:rFonts w:ascii="Arial" w:eastAsia="Times New Roman" w:hAnsi="Arial" w:cs="Arial"/>
            <w:b/>
            <w:bCs/>
            <w:color w:val="000000" w:themeColor="text1"/>
            <w:sz w:val="24"/>
            <w:szCs w:val="24"/>
          </w:rPr>
          <w:t>TCMthrFirNam_priv</w:t>
        </w:r>
      </w:ins>
      <w:r>
        <w:rPr>
          <w:sz w:val="24"/>
          <w:szCs w:val="24"/>
        </w:rPr>
        <w:t xml:space="preserve"> ______(middle)</w:t>
      </w:r>
      <w:ins w:id="42" w:author="Jung, Lindsey Subin" w:date="2017-03-01T15:16:00Z">
        <w:r w:rsidR="003C45DE">
          <w:rPr>
            <w:rFonts w:ascii="Calibri" w:hAnsi="Calibri"/>
            <w:color w:val="1F497D"/>
            <w:shd w:val="clear" w:color="auto" w:fill="FFFFFF"/>
          </w:rPr>
          <w:t xml:space="preserve"> </w:t>
        </w:r>
        <w:r w:rsidR="003C45DE">
          <w:rPr>
            <w:rFonts w:ascii="Calibri" w:eastAsia="Times New Roman" w:hAnsi="Calibri" w:cs="Times New Roman"/>
            <w:b/>
            <w:bCs/>
            <w:color w:val="1F497D"/>
          </w:rPr>
          <w:t xml:space="preserve">               </w:t>
        </w:r>
        <w:r w:rsidR="003C45DE">
          <w:rPr>
            <w:rFonts w:ascii="Arial" w:eastAsia="Times New Roman" w:hAnsi="Arial" w:cs="Arial"/>
            <w:b/>
            <w:bCs/>
            <w:color w:val="000000" w:themeColor="text1"/>
            <w:sz w:val="24"/>
            <w:szCs w:val="24"/>
          </w:rPr>
          <w:t>TCMthrMidNam_priv</w:t>
        </w:r>
        <w:r w:rsidR="003C45DE">
          <w:rPr>
            <w:sz w:val="24"/>
            <w:szCs w:val="24"/>
          </w:rPr>
          <w:t xml:space="preserve"> </w:t>
        </w:r>
      </w:ins>
      <w:r>
        <w:rPr>
          <w:sz w:val="24"/>
          <w:szCs w:val="24"/>
        </w:rPr>
        <w:t>_____(last)</w:t>
      </w:r>
      <w:ins w:id="43" w:author="Jung, Lindsey Subin" w:date="2017-03-01T15:16:00Z">
        <w:r w:rsidR="003C45DE">
          <w:rPr>
            <w:rFonts w:ascii="Calibri" w:hAnsi="Calibri"/>
            <w:color w:val="1F497D"/>
            <w:shd w:val="clear" w:color="auto" w:fill="FFFFFF"/>
          </w:rPr>
          <w:t xml:space="preserve"> </w:t>
        </w:r>
        <w:r w:rsidR="003C45DE">
          <w:rPr>
            <w:rFonts w:ascii="Calibri" w:eastAsia="Times New Roman" w:hAnsi="Calibri" w:cs="Times New Roman"/>
            <w:b/>
            <w:bCs/>
            <w:color w:val="1F497D"/>
          </w:rPr>
          <w:t xml:space="preserve">               </w:t>
        </w:r>
        <w:r w:rsidR="003C45DE">
          <w:rPr>
            <w:rFonts w:ascii="Arial" w:eastAsia="Times New Roman" w:hAnsi="Arial" w:cs="Arial"/>
            <w:b/>
            <w:bCs/>
            <w:color w:val="000000" w:themeColor="text1"/>
            <w:sz w:val="24"/>
            <w:szCs w:val="24"/>
          </w:rPr>
          <w:t>TCMthrLstNam_priv</w:t>
        </w:r>
      </w:ins>
      <w:r>
        <w:rPr>
          <w:sz w:val="24"/>
          <w:szCs w:val="24"/>
        </w:rPr>
        <w:t xml:space="preserve"> </w:t>
      </w:r>
      <w:del w:id="44" w:author="Jung, Lindsey Subin" w:date="2017-03-01T15:17:00Z">
        <w:r w:rsidDel="003C45DE">
          <w:rPr>
            <w:sz w:val="24"/>
            <w:szCs w:val="24"/>
          </w:rPr>
          <w:delText>______</w:delText>
        </w:r>
      </w:del>
      <w:r>
        <w:rPr>
          <w:sz w:val="24"/>
          <w:szCs w:val="24"/>
        </w:rPr>
        <w:t>(last name prior to marriage, if applies)</w:t>
      </w:r>
    </w:p>
    <w:p w14:paraId="6528185F" w14:textId="1F2F23B4" w:rsidR="009121B1" w:rsidRPr="009121B1" w:rsidRDefault="009121B1" w:rsidP="009121B1">
      <w:pPr>
        <w:pStyle w:val="ListParagraph"/>
        <w:rPr>
          <w:sz w:val="24"/>
          <w:szCs w:val="24"/>
        </w:rPr>
      </w:pPr>
      <w:r>
        <w:rPr>
          <w:sz w:val="24"/>
          <w:szCs w:val="24"/>
        </w:rPr>
        <w:t>Full name of Father/parent/adoptive parent:________(first)</w:t>
      </w:r>
      <w:ins w:id="45" w:author="Jung, Lindsey Subin" w:date="2017-03-01T15:17:00Z">
        <w:r w:rsidR="003C45DE">
          <w:rPr>
            <w:rFonts w:ascii="Calibri" w:hAnsi="Calibri"/>
            <w:color w:val="1F497D"/>
            <w:shd w:val="clear" w:color="auto" w:fill="FFFFFF"/>
          </w:rPr>
          <w:t xml:space="preserve"> </w:t>
        </w:r>
        <w:r w:rsidR="003C45DE">
          <w:rPr>
            <w:rFonts w:ascii="Calibri" w:eastAsia="Times New Roman" w:hAnsi="Calibri" w:cs="Times New Roman"/>
            <w:b/>
            <w:bCs/>
            <w:color w:val="1F497D"/>
          </w:rPr>
          <w:t xml:space="preserve">               </w:t>
        </w:r>
        <w:r w:rsidR="003C45DE">
          <w:rPr>
            <w:rFonts w:ascii="Arial" w:eastAsia="Times New Roman" w:hAnsi="Arial" w:cs="Arial"/>
            <w:b/>
            <w:bCs/>
            <w:color w:val="000000" w:themeColor="text1"/>
            <w:sz w:val="24"/>
            <w:szCs w:val="24"/>
          </w:rPr>
          <w:t>TCFthrFirNam_priv</w:t>
        </w:r>
        <w:r w:rsidR="003C45DE">
          <w:rPr>
            <w:sz w:val="24"/>
            <w:szCs w:val="24"/>
          </w:rPr>
          <w:t xml:space="preserve"> </w:t>
        </w:r>
      </w:ins>
      <w:r>
        <w:rPr>
          <w:sz w:val="24"/>
          <w:szCs w:val="24"/>
        </w:rPr>
        <w:t>______(middle)</w:t>
      </w:r>
      <w:ins w:id="46" w:author="Jung, Lindsey Subin" w:date="2017-03-01T15:17:00Z">
        <w:r w:rsidR="003C45DE">
          <w:rPr>
            <w:rFonts w:ascii="Calibri" w:hAnsi="Calibri"/>
            <w:color w:val="1F497D"/>
            <w:shd w:val="clear" w:color="auto" w:fill="FFFFFF"/>
          </w:rPr>
          <w:t xml:space="preserve"> </w:t>
        </w:r>
        <w:r w:rsidR="003C45DE">
          <w:rPr>
            <w:rFonts w:ascii="Calibri" w:eastAsia="Times New Roman" w:hAnsi="Calibri" w:cs="Times New Roman"/>
            <w:b/>
            <w:bCs/>
            <w:color w:val="1F497D"/>
          </w:rPr>
          <w:t xml:space="preserve">               </w:t>
        </w:r>
        <w:r w:rsidR="003C45DE">
          <w:rPr>
            <w:rFonts w:ascii="Arial" w:eastAsia="Times New Roman" w:hAnsi="Arial" w:cs="Arial"/>
            <w:b/>
            <w:bCs/>
            <w:color w:val="000000" w:themeColor="text1"/>
            <w:sz w:val="24"/>
            <w:szCs w:val="24"/>
          </w:rPr>
          <w:t>TCFthrMidNam_priv</w:t>
        </w:r>
        <w:r w:rsidR="003C45DE">
          <w:rPr>
            <w:sz w:val="24"/>
            <w:szCs w:val="24"/>
          </w:rPr>
          <w:t xml:space="preserve"> </w:t>
        </w:r>
      </w:ins>
      <w:r>
        <w:rPr>
          <w:sz w:val="24"/>
          <w:szCs w:val="24"/>
        </w:rPr>
        <w:t>______(last)</w:t>
      </w:r>
      <w:ins w:id="47" w:author="Jung, Lindsey Subin" w:date="2017-03-01T15:17:00Z">
        <w:r w:rsidR="003C45DE">
          <w:rPr>
            <w:rFonts w:ascii="Calibri" w:hAnsi="Calibri"/>
            <w:color w:val="1F497D"/>
            <w:shd w:val="clear" w:color="auto" w:fill="FFFFFF"/>
          </w:rPr>
          <w:t xml:space="preserve"> </w:t>
        </w:r>
        <w:r w:rsidR="003C45DE">
          <w:rPr>
            <w:rFonts w:ascii="Calibri" w:eastAsia="Times New Roman" w:hAnsi="Calibri" w:cs="Times New Roman"/>
            <w:b/>
            <w:bCs/>
            <w:color w:val="1F497D"/>
          </w:rPr>
          <w:t xml:space="preserve">               </w:t>
        </w:r>
        <w:r w:rsidR="003C45DE">
          <w:rPr>
            <w:rFonts w:ascii="Arial" w:eastAsia="Times New Roman" w:hAnsi="Arial" w:cs="Arial"/>
            <w:b/>
            <w:bCs/>
            <w:color w:val="000000" w:themeColor="text1"/>
            <w:sz w:val="24"/>
            <w:szCs w:val="24"/>
          </w:rPr>
          <w:t>TCFthrLstNam_priv</w:t>
        </w:r>
        <w:r w:rsidR="003C45DE">
          <w:rPr>
            <w:sz w:val="24"/>
            <w:szCs w:val="24"/>
          </w:rPr>
          <w:t xml:space="preserve"> </w:t>
        </w:r>
      </w:ins>
      <w:del w:id="48" w:author="Jung, Lindsey Subin" w:date="2017-03-01T15:17:00Z">
        <w:r w:rsidDel="003C45DE">
          <w:rPr>
            <w:sz w:val="24"/>
            <w:szCs w:val="24"/>
          </w:rPr>
          <w:delText>______</w:delText>
        </w:r>
      </w:del>
      <w:r>
        <w:rPr>
          <w:sz w:val="24"/>
          <w:szCs w:val="24"/>
        </w:rPr>
        <w:t>(last name prior to marriage, if applies)</w:t>
      </w:r>
    </w:p>
    <w:p w14:paraId="14A22DA8" w14:textId="77777777" w:rsidR="0011494F" w:rsidRPr="00770A13" w:rsidRDefault="0011494F" w:rsidP="00770A13">
      <w:pPr>
        <w:rPr>
          <w:sz w:val="24"/>
          <w:szCs w:val="24"/>
        </w:rPr>
      </w:pPr>
    </w:p>
    <w:p w14:paraId="2CBE3024" w14:textId="0271E285" w:rsidR="00F70D0A" w:rsidRDefault="003B22FA" w:rsidP="00F70D0A">
      <w:pPr>
        <w:rPr>
          <w:b/>
          <w:sz w:val="24"/>
          <w:szCs w:val="24"/>
        </w:rPr>
      </w:pPr>
      <w:r>
        <w:rPr>
          <w:b/>
          <w:sz w:val="24"/>
          <w:szCs w:val="24"/>
        </w:rPr>
        <w:t>Tab 4</w:t>
      </w:r>
      <w:r w:rsidR="00F70D0A" w:rsidRPr="00041086">
        <w:rPr>
          <w:b/>
          <w:sz w:val="24"/>
          <w:szCs w:val="24"/>
        </w:rPr>
        <w:t xml:space="preserve">: </w:t>
      </w:r>
      <w:r w:rsidR="00041086">
        <w:rPr>
          <w:b/>
          <w:sz w:val="24"/>
          <w:szCs w:val="24"/>
        </w:rPr>
        <w:t>HIPAA</w:t>
      </w:r>
    </w:p>
    <w:p w14:paraId="1749B211" w14:textId="2ABC5B09" w:rsidR="0011494F" w:rsidRDefault="0011494F" w:rsidP="0011494F">
      <w:pPr>
        <w:pStyle w:val="ListParagraph"/>
        <w:numPr>
          <w:ilvl w:val="0"/>
          <w:numId w:val="6"/>
        </w:numPr>
        <w:rPr>
          <w:sz w:val="24"/>
          <w:szCs w:val="24"/>
        </w:rPr>
      </w:pPr>
      <w:r>
        <w:rPr>
          <w:sz w:val="24"/>
          <w:szCs w:val="24"/>
        </w:rPr>
        <w:t xml:space="preserve">Did PC sign the </w:t>
      </w:r>
      <w:r w:rsidR="006A4254" w:rsidRPr="00770A13">
        <w:rPr>
          <w:sz w:val="24"/>
          <w:szCs w:val="24"/>
          <w:u w:val="single"/>
        </w:rPr>
        <w:t xml:space="preserve">ADULT </w:t>
      </w:r>
      <w:r w:rsidRPr="00770A13">
        <w:rPr>
          <w:sz w:val="24"/>
          <w:szCs w:val="24"/>
          <w:u w:val="single"/>
        </w:rPr>
        <w:t>HIPAA</w:t>
      </w:r>
      <w:r>
        <w:rPr>
          <w:sz w:val="24"/>
          <w:szCs w:val="24"/>
        </w:rPr>
        <w:t xml:space="preserve"> authorization form for </w:t>
      </w:r>
      <w:r w:rsidRPr="00770A13">
        <w:rPr>
          <w:sz w:val="24"/>
          <w:szCs w:val="24"/>
          <w:u w:val="single"/>
        </w:rPr>
        <w:t>healthcare providers and organizations</w:t>
      </w:r>
      <w:r>
        <w:rPr>
          <w:sz w:val="24"/>
          <w:szCs w:val="24"/>
        </w:rPr>
        <w:t>? Y/N</w:t>
      </w:r>
      <w:ins w:id="49" w:author="Jung, Lindsey Subin" w:date="2017-03-01T15:25:00Z">
        <w:r w:rsidR="002E4C78">
          <w:rPr>
            <w:rFonts w:ascii="Calibri" w:hAnsi="Calibri"/>
            <w:color w:val="1F497D"/>
            <w:shd w:val="clear" w:color="auto" w:fill="FFFFFF"/>
          </w:rPr>
          <w:t xml:space="preserve"> </w:t>
        </w:r>
        <w:r w:rsidR="002E4C78">
          <w:rPr>
            <w:rFonts w:ascii="Calibri" w:eastAsia="Times New Roman" w:hAnsi="Calibri" w:cs="Times New Roman"/>
            <w:b/>
            <w:bCs/>
            <w:color w:val="1F497D"/>
          </w:rPr>
          <w:t xml:space="preserve">               </w:t>
        </w:r>
        <w:r w:rsidR="002E4C78">
          <w:rPr>
            <w:rFonts w:ascii="Arial" w:eastAsia="Times New Roman" w:hAnsi="Arial" w:cs="Arial"/>
            <w:b/>
            <w:bCs/>
            <w:color w:val="000000" w:themeColor="text1"/>
            <w:sz w:val="24"/>
            <w:szCs w:val="24"/>
          </w:rPr>
          <w:t>PCSgnAHIPHCP</w:t>
        </w:r>
      </w:ins>
    </w:p>
    <w:p w14:paraId="0140F99E" w14:textId="425F040D" w:rsidR="0011494F" w:rsidRDefault="0011494F" w:rsidP="0011494F">
      <w:pPr>
        <w:pStyle w:val="ListParagraph"/>
        <w:numPr>
          <w:ilvl w:val="0"/>
          <w:numId w:val="6"/>
        </w:numPr>
        <w:rPr>
          <w:sz w:val="24"/>
          <w:szCs w:val="24"/>
        </w:rPr>
      </w:pPr>
      <w:r>
        <w:rPr>
          <w:sz w:val="24"/>
          <w:szCs w:val="24"/>
        </w:rPr>
        <w:t xml:space="preserve">Did PC sign the </w:t>
      </w:r>
      <w:r w:rsidR="006A4254" w:rsidRPr="00770A13">
        <w:rPr>
          <w:sz w:val="24"/>
          <w:szCs w:val="24"/>
          <w:u w:val="single"/>
        </w:rPr>
        <w:t xml:space="preserve">ADULT </w:t>
      </w:r>
      <w:r w:rsidRPr="00770A13">
        <w:rPr>
          <w:sz w:val="24"/>
          <w:szCs w:val="24"/>
          <w:u w:val="single"/>
        </w:rPr>
        <w:t>HIPAA</w:t>
      </w:r>
      <w:r>
        <w:rPr>
          <w:sz w:val="24"/>
          <w:szCs w:val="24"/>
        </w:rPr>
        <w:t xml:space="preserve"> authorization form for </w:t>
      </w:r>
      <w:r w:rsidRPr="00770A13">
        <w:rPr>
          <w:sz w:val="24"/>
          <w:szCs w:val="24"/>
          <w:u w:val="single"/>
        </w:rPr>
        <w:t>Medicaid, SCHIP, and private insurers</w:t>
      </w:r>
      <w:r>
        <w:rPr>
          <w:sz w:val="24"/>
          <w:szCs w:val="24"/>
        </w:rPr>
        <w:t>? Y/N</w:t>
      </w:r>
      <w:ins w:id="50" w:author="Jung, Lindsey Subin" w:date="2017-03-01T15:28:00Z">
        <w:r w:rsidR="002E4C78">
          <w:rPr>
            <w:rFonts w:ascii="Calibri" w:hAnsi="Calibri"/>
            <w:color w:val="1F497D"/>
            <w:shd w:val="clear" w:color="auto" w:fill="FFFFFF"/>
          </w:rPr>
          <w:t xml:space="preserve"> </w:t>
        </w:r>
        <w:r w:rsidR="002E4C78">
          <w:rPr>
            <w:rFonts w:ascii="Calibri" w:eastAsia="Times New Roman" w:hAnsi="Calibri" w:cs="Times New Roman"/>
            <w:b/>
            <w:bCs/>
            <w:color w:val="1F497D"/>
          </w:rPr>
          <w:t xml:space="preserve">               </w:t>
        </w:r>
        <w:r w:rsidR="002E4C78">
          <w:rPr>
            <w:rFonts w:ascii="Arial" w:eastAsia="Times New Roman" w:hAnsi="Arial" w:cs="Arial"/>
            <w:b/>
            <w:bCs/>
            <w:color w:val="000000" w:themeColor="text1"/>
            <w:sz w:val="24"/>
            <w:szCs w:val="24"/>
          </w:rPr>
          <w:t>PCSgnAHIPMed</w:t>
        </w:r>
      </w:ins>
    </w:p>
    <w:p w14:paraId="34B4C1CB" w14:textId="0E20E7AF" w:rsidR="006A4254" w:rsidRDefault="006A4254" w:rsidP="0011494F">
      <w:pPr>
        <w:pStyle w:val="ListParagraph"/>
        <w:numPr>
          <w:ilvl w:val="0"/>
          <w:numId w:val="6"/>
        </w:numPr>
        <w:rPr>
          <w:sz w:val="24"/>
          <w:szCs w:val="24"/>
        </w:rPr>
      </w:pPr>
      <w:r>
        <w:rPr>
          <w:sz w:val="24"/>
          <w:szCs w:val="24"/>
        </w:rPr>
        <w:t xml:space="preserve">Did PC sign the </w:t>
      </w:r>
      <w:r w:rsidRPr="00770A13">
        <w:rPr>
          <w:sz w:val="24"/>
          <w:szCs w:val="24"/>
          <w:u w:val="single"/>
        </w:rPr>
        <w:t>CHILD HIPAA</w:t>
      </w:r>
      <w:r>
        <w:rPr>
          <w:sz w:val="24"/>
          <w:szCs w:val="24"/>
        </w:rPr>
        <w:t xml:space="preserve"> authorization form for </w:t>
      </w:r>
      <w:r w:rsidRPr="00770A13">
        <w:rPr>
          <w:sz w:val="24"/>
          <w:szCs w:val="24"/>
          <w:u w:val="single"/>
        </w:rPr>
        <w:t>healthcare providers and organizations</w:t>
      </w:r>
      <w:r>
        <w:rPr>
          <w:sz w:val="24"/>
          <w:szCs w:val="24"/>
        </w:rPr>
        <w:t>? Y/N</w:t>
      </w:r>
      <w:ins w:id="51" w:author="Jung, Lindsey Subin" w:date="2017-03-01T15:28:00Z">
        <w:r w:rsidR="002E4C78">
          <w:rPr>
            <w:rFonts w:ascii="Calibri" w:hAnsi="Calibri"/>
            <w:color w:val="1F497D"/>
            <w:shd w:val="clear" w:color="auto" w:fill="FFFFFF"/>
          </w:rPr>
          <w:t xml:space="preserve"> </w:t>
        </w:r>
        <w:r w:rsidR="002E4C78">
          <w:rPr>
            <w:rFonts w:ascii="Calibri" w:eastAsia="Times New Roman" w:hAnsi="Calibri" w:cs="Times New Roman"/>
            <w:b/>
            <w:bCs/>
            <w:color w:val="1F497D"/>
          </w:rPr>
          <w:t xml:space="preserve">               </w:t>
        </w:r>
        <w:r w:rsidR="002E4C78">
          <w:rPr>
            <w:rFonts w:ascii="Arial" w:eastAsia="Times New Roman" w:hAnsi="Arial" w:cs="Arial"/>
            <w:b/>
            <w:bCs/>
            <w:color w:val="000000" w:themeColor="text1"/>
            <w:sz w:val="24"/>
            <w:szCs w:val="24"/>
          </w:rPr>
          <w:t>PCSgnCHIPHCP</w:t>
        </w:r>
      </w:ins>
    </w:p>
    <w:p w14:paraId="157B66B6" w14:textId="182AF8EC" w:rsidR="006A4254" w:rsidRDefault="006A4254" w:rsidP="0011494F">
      <w:pPr>
        <w:pStyle w:val="ListParagraph"/>
        <w:numPr>
          <w:ilvl w:val="0"/>
          <w:numId w:val="6"/>
        </w:numPr>
        <w:rPr>
          <w:sz w:val="24"/>
          <w:szCs w:val="24"/>
        </w:rPr>
      </w:pPr>
      <w:r>
        <w:rPr>
          <w:sz w:val="24"/>
          <w:szCs w:val="24"/>
        </w:rPr>
        <w:t xml:space="preserve">Did PC sign the </w:t>
      </w:r>
      <w:r w:rsidRPr="00770A13">
        <w:rPr>
          <w:sz w:val="24"/>
          <w:szCs w:val="24"/>
          <w:u w:val="single"/>
        </w:rPr>
        <w:t>CHILD HIPAA</w:t>
      </w:r>
      <w:r>
        <w:rPr>
          <w:sz w:val="24"/>
          <w:szCs w:val="24"/>
        </w:rPr>
        <w:t xml:space="preserve"> authorization form for </w:t>
      </w:r>
      <w:r w:rsidRPr="00770A13">
        <w:rPr>
          <w:sz w:val="24"/>
          <w:szCs w:val="24"/>
          <w:u w:val="single"/>
        </w:rPr>
        <w:t>Medicaid, SCHIP, and private insurers</w:t>
      </w:r>
      <w:r>
        <w:rPr>
          <w:sz w:val="24"/>
          <w:szCs w:val="24"/>
        </w:rPr>
        <w:t>? Y/N</w:t>
      </w:r>
      <w:ins w:id="52" w:author="Jung, Lindsey Subin" w:date="2017-03-01T15:28:00Z">
        <w:r w:rsidR="002E4C78">
          <w:rPr>
            <w:rFonts w:ascii="Calibri" w:hAnsi="Calibri"/>
            <w:color w:val="1F497D"/>
            <w:shd w:val="clear" w:color="auto" w:fill="FFFFFF"/>
          </w:rPr>
          <w:t xml:space="preserve"> </w:t>
        </w:r>
        <w:r w:rsidR="002E4C78">
          <w:rPr>
            <w:rFonts w:ascii="Calibri" w:eastAsia="Times New Roman" w:hAnsi="Calibri" w:cs="Times New Roman"/>
            <w:b/>
            <w:bCs/>
            <w:color w:val="1F497D"/>
          </w:rPr>
          <w:t xml:space="preserve">               </w:t>
        </w:r>
        <w:r w:rsidR="002E4C78">
          <w:rPr>
            <w:rFonts w:ascii="Arial" w:eastAsia="Times New Roman" w:hAnsi="Arial" w:cs="Arial"/>
            <w:b/>
            <w:bCs/>
            <w:color w:val="000000" w:themeColor="text1"/>
            <w:sz w:val="24"/>
            <w:szCs w:val="24"/>
          </w:rPr>
          <w:t>PCSgnCHIPMed</w:t>
        </w:r>
      </w:ins>
    </w:p>
    <w:p w14:paraId="3A200A8E" w14:textId="660BC1EF" w:rsidR="00487B71" w:rsidRPr="00487B71" w:rsidRDefault="003B22FA" w:rsidP="0011494F">
      <w:pPr>
        <w:rPr>
          <w:b/>
          <w:sz w:val="24"/>
          <w:szCs w:val="24"/>
        </w:rPr>
      </w:pPr>
      <w:r>
        <w:rPr>
          <w:b/>
          <w:sz w:val="24"/>
          <w:szCs w:val="24"/>
        </w:rPr>
        <w:t>Tab 5</w:t>
      </w:r>
      <w:r w:rsidR="00487B71" w:rsidRPr="00487B71">
        <w:rPr>
          <w:b/>
          <w:sz w:val="24"/>
          <w:szCs w:val="24"/>
        </w:rPr>
        <w:t>:</w:t>
      </w:r>
      <w:r>
        <w:rPr>
          <w:b/>
          <w:sz w:val="24"/>
          <w:szCs w:val="24"/>
        </w:rPr>
        <w:t xml:space="preserve"> Insurance providers</w:t>
      </w:r>
    </w:p>
    <w:p w14:paraId="7A41AEC7" w14:textId="19BE6A02" w:rsidR="00487B71" w:rsidRPr="00487B71" w:rsidRDefault="00487B71" w:rsidP="00487B71">
      <w:pPr>
        <w:pStyle w:val="ListParagraph"/>
        <w:numPr>
          <w:ilvl w:val="0"/>
          <w:numId w:val="7"/>
        </w:numPr>
        <w:rPr>
          <w:sz w:val="24"/>
          <w:szCs w:val="24"/>
        </w:rPr>
      </w:pPr>
      <w:r w:rsidRPr="00487B71">
        <w:rPr>
          <w:sz w:val="24"/>
          <w:szCs w:val="24"/>
        </w:rPr>
        <w:t xml:space="preserve">Please review this list of insurers and tell me which ones you have </w:t>
      </w:r>
      <w:r w:rsidRPr="00A5780A">
        <w:rPr>
          <w:b/>
          <w:sz w:val="24"/>
          <w:szCs w:val="24"/>
        </w:rPr>
        <w:t xml:space="preserve">used </w:t>
      </w:r>
      <w:r w:rsidR="00770A13" w:rsidRPr="00A5780A">
        <w:rPr>
          <w:b/>
          <w:sz w:val="24"/>
          <w:szCs w:val="24"/>
          <w:u w:val="single"/>
        </w:rPr>
        <w:t>from prenatal care to now</w:t>
      </w:r>
      <w:r w:rsidR="00770A13" w:rsidRPr="00A5780A">
        <w:rPr>
          <w:b/>
          <w:sz w:val="24"/>
          <w:szCs w:val="24"/>
        </w:rPr>
        <w:t xml:space="preserve"> </w:t>
      </w:r>
      <w:r w:rsidRPr="003778C7">
        <w:rPr>
          <w:b/>
          <w:sz w:val="24"/>
          <w:szCs w:val="24"/>
        </w:rPr>
        <w:t>for own</w:t>
      </w:r>
      <w:r w:rsidRPr="00487B71">
        <w:rPr>
          <w:sz w:val="24"/>
          <w:szCs w:val="24"/>
        </w:rPr>
        <w:t xml:space="preserve"> </w:t>
      </w:r>
      <w:r w:rsidRPr="003778C7">
        <w:rPr>
          <w:b/>
          <w:sz w:val="24"/>
          <w:szCs w:val="24"/>
        </w:rPr>
        <w:t>healthcare</w:t>
      </w:r>
      <w:r w:rsidRPr="00487B71">
        <w:rPr>
          <w:sz w:val="24"/>
          <w:szCs w:val="24"/>
        </w:rPr>
        <w:t>:</w:t>
      </w:r>
    </w:p>
    <w:p w14:paraId="44DB11DD" w14:textId="42D95135" w:rsidR="00487B71" w:rsidRDefault="00487B71" w:rsidP="00487B71">
      <w:pPr>
        <w:rPr>
          <w:sz w:val="24"/>
          <w:szCs w:val="24"/>
        </w:rPr>
      </w:pPr>
      <w:r>
        <w:rPr>
          <w:sz w:val="24"/>
          <w:szCs w:val="24"/>
        </w:rPr>
        <w:t xml:space="preserve">Check all that </w:t>
      </w:r>
      <w:commentRangeStart w:id="53"/>
      <w:r>
        <w:rPr>
          <w:sz w:val="24"/>
          <w:szCs w:val="24"/>
        </w:rPr>
        <w:t>apply</w:t>
      </w:r>
      <w:commentRangeEnd w:id="53"/>
      <w:r w:rsidR="00BF3E0C">
        <w:rPr>
          <w:rStyle w:val="CommentReference"/>
        </w:rPr>
        <w:commentReference w:id="53"/>
      </w:r>
      <w:r w:rsidR="003F71AE">
        <w:rPr>
          <w:sz w:val="24"/>
          <w:szCs w:val="24"/>
        </w:rPr>
        <w:t xml:space="preserve"> AND select date range based on child age</w:t>
      </w:r>
      <w:r>
        <w:rPr>
          <w:sz w:val="24"/>
          <w:szCs w:val="24"/>
        </w:rPr>
        <w:t>:</w:t>
      </w:r>
    </w:p>
    <w:p w14:paraId="55E9AE64" w14:textId="77777777" w:rsidR="003F71AE" w:rsidRDefault="003F71AE" w:rsidP="00487B71">
      <w:pPr>
        <w:spacing w:after="0" w:line="240" w:lineRule="auto"/>
        <w:rPr>
          <w:sz w:val="24"/>
          <w:szCs w:val="24"/>
        </w:rPr>
      </w:pPr>
    </w:p>
    <w:p w14:paraId="00D4286B" w14:textId="6CF6C6F4" w:rsidR="003F71AE" w:rsidRDefault="003F71AE" w:rsidP="00487B71">
      <w:pPr>
        <w:spacing w:after="0" w:line="240" w:lineRule="auto"/>
        <w:rPr>
          <w:sz w:val="24"/>
          <w:szCs w:val="24"/>
        </w:rPr>
      </w:pPr>
      <w:r>
        <w:rPr>
          <w:sz w:val="24"/>
          <w:szCs w:val="24"/>
        </w:rPr>
        <w:t>*Jim, for each one checked, please add a follow-up line for them to check off which child age range they had that insurance provider</w:t>
      </w:r>
      <w:r w:rsidR="00793B85">
        <w:rPr>
          <w:sz w:val="24"/>
          <w:szCs w:val="24"/>
        </w:rPr>
        <w:t>. Please make it so that they can check off more than one</w:t>
      </w:r>
      <w:r>
        <w:rPr>
          <w:sz w:val="24"/>
          <w:szCs w:val="24"/>
        </w:rPr>
        <w:t xml:space="preserve">: </w:t>
      </w:r>
    </w:p>
    <w:p w14:paraId="5BCC3C65" w14:textId="77777777" w:rsidR="00172301" w:rsidRDefault="003F71AE" w:rsidP="003F71AE">
      <w:pPr>
        <w:spacing w:after="0" w:line="240" w:lineRule="auto"/>
        <w:rPr>
          <w:sz w:val="24"/>
          <w:szCs w:val="24"/>
        </w:rPr>
      </w:pPr>
      <w:r>
        <w:rPr>
          <w:sz w:val="24"/>
          <w:szCs w:val="24"/>
        </w:rPr>
        <w:t xml:space="preserve">If checked: </w:t>
      </w:r>
    </w:p>
    <w:p w14:paraId="3DA260D3" w14:textId="2CF18912" w:rsidR="00172301" w:rsidRDefault="00172301" w:rsidP="003F71AE">
      <w:pPr>
        <w:spacing w:after="0" w:line="240" w:lineRule="auto"/>
        <w:rPr>
          <w:sz w:val="24"/>
          <w:szCs w:val="24"/>
        </w:rPr>
      </w:pPr>
      <w:r>
        <w:rPr>
          <w:sz w:val="24"/>
          <w:szCs w:val="24"/>
        </w:rPr>
        <w:t xml:space="preserve">Prenatal care </w:t>
      </w:r>
    </w:p>
    <w:p w14:paraId="11829DD1" w14:textId="4535D7BE" w:rsidR="003F71AE" w:rsidRDefault="003F71AE" w:rsidP="003F71AE">
      <w:pPr>
        <w:spacing w:after="0" w:line="240" w:lineRule="auto"/>
        <w:rPr>
          <w:sz w:val="24"/>
          <w:szCs w:val="24"/>
        </w:rPr>
      </w:pPr>
      <w:r>
        <w:rPr>
          <w:sz w:val="24"/>
          <w:szCs w:val="24"/>
        </w:rPr>
        <w:t xml:space="preserve">child age 0-5 </w:t>
      </w:r>
    </w:p>
    <w:p w14:paraId="738A19EE" w14:textId="1DC601C6" w:rsidR="003F71AE" w:rsidRDefault="003F71AE" w:rsidP="003F71AE">
      <w:pPr>
        <w:spacing w:after="0" w:line="240" w:lineRule="auto"/>
        <w:rPr>
          <w:sz w:val="24"/>
          <w:szCs w:val="24"/>
        </w:rPr>
      </w:pPr>
      <w:r>
        <w:rPr>
          <w:sz w:val="24"/>
          <w:szCs w:val="24"/>
        </w:rPr>
        <w:t xml:space="preserve">child age </w:t>
      </w:r>
      <w:r w:rsidR="00172301">
        <w:rPr>
          <w:sz w:val="24"/>
          <w:szCs w:val="24"/>
        </w:rPr>
        <w:t>6</w:t>
      </w:r>
      <w:r>
        <w:rPr>
          <w:sz w:val="24"/>
          <w:szCs w:val="24"/>
        </w:rPr>
        <w:t>-10</w:t>
      </w:r>
    </w:p>
    <w:p w14:paraId="6AA63858" w14:textId="503EBBE1" w:rsidR="003F71AE" w:rsidRPr="0011494F" w:rsidRDefault="003F71AE" w:rsidP="003F71AE">
      <w:pPr>
        <w:spacing w:after="0" w:line="240" w:lineRule="auto"/>
        <w:rPr>
          <w:sz w:val="24"/>
          <w:szCs w:val="24"/>
        </w:rPr>
      </w:pPr>
      <w:r>
        <w:rPr>
          <w:sz w:val="24"/>
          <w:szCs w:val="24"/>
        </w:rPr>
        <w:t>child age 11-1</w:t>
      </w:r>
      <w:r w:rsidR="00172301">
        <w:rPr>
          <w:sz w:val="24"/>
          <w:szCs w:val="24"/>
        </w:rPr>
        <w:t>5</w:t>
      </w:r>
    </w:p>
    <w:p w14:paraId="661F4E89" w14:textId="77777777" w:rsidR="003F71AE" w:rsidRDefault="003F71AE" w:rsidP="00487B71">
      <w:pPr>
        <w:spacing w:after="0" w:line="240" w:lineRule="auto"/>
        <w:rPr>
          <w:ins w:id="54" w:author="Meriah DeJoseph" w:date="2017-02-17T16:15:00Z"/>
          <w:sz w:val="24"/>
          <w:szCs w:val="24"/>
        </w:rPr>
      </w:pPr>
    </w:p>
    <w:p w14:paraId="50C63116" w14:textId="77777777" w:rsidR="004E72A6" w:rsidRPr="004E72A6" w:rsidRDefault="004E72A6" w:rsidP="004E72A6">
      <w:pPr>
        <w:shd w:val="clear" w:color="auto" w:fill="FFFFFF"/>
        <w:spacing w:after="0" w:line="240" w:lineRule="auto"/>
        <w:rPr>
          <w:ins w:id="55" w:author="Meriah DeJoseph" w:date="2017-02-17T16:15:00Z"/>
          <w:rFonts w:ascii="Arial" w:eastAsia="Times New Roman" w:hAnsi="Arial" w:cs="Arial"/>
          <w:color w:val="222222"/>
          <w:sz w:val="19"/>
          <w:szCs w:val="19"/>
        </w:rPr>
      </w:pPr>
      <w:ins w:id="56" w:author="Meriah DeJoseph" w:date="2017-02-17T16:15:00Z">
        <w:r w:rsidRPr="004E72A6">
          <w:rPr>
            <w:rFonts w:ascii="Arial" w:eastAsia="Times New Roman" w:hAnsi="Arial" w:cs="Arial"/>
            <w:color w:val="222222"/>
            <w:sz w:val="19"/>
            <w:szCs w:val="19"/>
          </w:rPr>
          <w:t>NOTE TO NC RAs: </w:t>
        </w:r>
      </w:ins>
    </w:p>
    <w:p w14:paraId="5E55FA19" w14:textId="77777777" w:rsidR="004E72A6" w:rsidRPr="004E72A6" w:rsidRDefault="004E72A6" w:rsidP="004E72A6">
      <w:pPr>
        <w:shd w:val="clear" w:color="auto" w:fill="FFFFFF"/>
        <w:spacing w:after="0" w:line="240" w:lineRule="auto"/>
        <w:rPr>
          <w:ins w:id="57" w:author="Meriah DeJoseph" w:date="2017-02-17T16:15:00Z"/>
          <w:rFonts w:ascii="Arial" w:eastAsia="Times New Roman" w:hAnsi="Arial" w:cs="Arial"/>
          <w:color w:val="222222"/>
          <w:sz w:val="19"/>
          <w:szCs w:val="19"/>
        </w:rPr>
      </w:pPr>
      <w:ins w:id="58" w:author="Meriah DeJoseph" w:date="2017-02-17T16:15:00Z">
        <w:r w:rsidRPr="004E72A6">
          <w:rPr>
            <w:rFonts w:ascii="Arial" w:eastAsia="Times New Roman" w:hAnsi="Arial" w:cs="Arial"/>
            <w:color w:val="222222"/>
            <w:sz w:val="19"/>
            <w:szCs w:val="19"/>
          </w:rPr>
          <w:t> </w:t>
        </w:r>
      </w:ins>
    </w:p>
    <w:p w14:paraId="23687A82" w14:textId="77777777" w:rsidR="004E72A6" w:rsidRPr="004E72A6" w:rsidRDefault="004E72A6" w:rsidP="004E72A6">
      <w:pPr>
        <w:shd w:val="clear" w:color="auto" w:fill="FFFFFF"/>
        <w:spacing w:after="0" w:line="240" w:lineRule="auto"/>
        <w:rPr>
          <w:ins w:id="59" w:author="Meriah DeJoseph" w:date="2017-02-17T16:15:00Z"/>
          <w:rFonts w:ascii="Arial" w:eastAsia="Times New Roman" w:hAnsi="Arial" w:cs="Arial"/>
          <w:color w:val="222222"/>
          <w:sz w:val="19"/>
          <w:szCs w:val="19"/>
        </w:rPr>
      </w:pPr>
      <w:ins w:id="60" w:author="Meriah DeJoseph" w:date="2017-02-17T16:15:00Z">
        <w:r w:rsidRPr="004E72A6">
          <w:rPr>
            <w:rFonts w:ascii="Arial" w:eastAsia="Times New Roman" w:hAnsi="Arial" w:cs="Arial"/>
            <w:color w:val="222222"/>
            <w:sz w:val="19"/>
            <w:szCs w:val="19"/>
          </w:rPr>
          <w:t>If the parent reports that they have MedCost as an insurer, ask, “</w:t>
        </w:r>
        <w:r w:rsidRPr="004E72A6">
          <w:rPr>
            <w:rFonts w:ascii="Arial" w:eastAsia="Times New Roman" w:hAnsi="Arial" w:cs="Arial"/>
            <w:i/>
            <w:iCs/>
            <w:color w:val="000000"/>
            <w:sz w:val="19"/>
            <w:szCs w:val="19"/>
          </w:rPr>
          <w:t xml:space="preserve">MedCost is pretty common in North Carolina. It is a case management system that helps manage your claims between you and your insurance provider. For this study, we actually need to know the insurance provider that MedCost is linked to. Do you happen to know who pays when you go to the doctor? Maybe you’ve received a bill or a piece of mail from an insurance </w:t>
        </w:r>
        <w:r w:rsidRPr="004E72A6">
          <w:rPr>
            <w:rFonts w:ascii="Arial" w:eastAsia="Times New Roman" w:hAnsi="Arial" w:cs="Arial"/>
            <w:i/>
            <w:iCs/>
            <w:color w:val="000000"/>
            <w:sz w:val="19"/>
            <w:szCs w:val="19"/>
          </w:rPr>
          <w:lastRenderedPageBreak/>
          <w:t>provider in the past? Please look over this list of insurance providers we have thought of [show list of providers] and let me know if any of these look familiar to you as your provider.”</w:t>
        </w:r>
      </w:ins>
    </w:p>
    <w:p w14:paraId="7A309681" w14:textId="77777777" w:rsidR="004E72A6" w:rsidRPr="004E72A6" w:rsidRDefault="004E72A6" w:rsidP="004E72A6">
      <w:pPr>
        <w:shd w:val="clear" w:color="auto" w:fill="FFFFFF"/>
        <w:spacing w:after="0" w:line="240" w:lineRule="auto"/>
        <w:rPr>
          <w:ins w:id="61" w:author="Meriah DeJoseph" w:date="2017-02-17T16:15:00Z"/>
          <w:rFonts w:ascii="Arial" w:eastAsia="Times New Roman" w:hAnsi="Arial" w:cs="Arial"/>
          <w:color w:val="222222"/>
          <w:sz w:val="19"/>
          <w:szCs w:val="19"/>
        </w:rPr>
      </w:pPr>
      <w:ins w:id="62" w:author="Meriah DeJoseph" w:date="2017-02-17T16:15:00Z">
        <w:r w:rsidRPr="004E72A6">
          <w:rPr>
            <w:rFonts w:ascii="Arial" w:eastAsia="Times New Roman" w:hAnsi="Arial" w:cs="Arial"/>
            <w:caps/>
            <w:color w:val="222222"/>
            <w:sz w:val="19"/>
            <w:szCs w:val="19"/>
          </w:rPr>
          <w:t> </w:t>
        </w:r>
      </w:ins>
    </w:p>
    <w:p w14:paraId="350AC56E" w14:textId="77777777" w:rsidR="004E72A6" w:rsidRPr="004E72A6" w:rsidRDefault="004E72A6" w:rsidP="004E72A6">
      <w:pPr>
        <w:shd w:val="clear" w:color="auto" w:fill="FFFFFF"/>
        <w:spacing w:after="0" w:line="240" w:lineRule="auto"/>
        <w:rPr>
          <w:ins w:id="63" w:author="Meriah DeJoseph" w:date="2017-02-17T16:15:00Z"/>
          <w:rFonts w:ascii="Arial" w:eastAsia="Times New Roman" w:hAnsi="Arial" w:cs="Arial"/>
          <w:color w:val="222222"/>
          <w:sz w:val="19"/>
          <w:szCs w:val="19"/>
        </w:rPr>
      </w:pPr>
      <w:ins w:id="64" w:author="Meriah DeJoseph" w:date="2017-02-17T16:15:00Z">
        <w:r w:rsidRPr="004E72A6">
          <w:rPr>
            <w:rFonts w:ascii="Arial" w:eastAsia="Times New Roman" w:hAnsi="Arial" w:cs="Arial"/>
            <w:color w:val="222222"/>
            <w:sz w:val="19"/>
            <w:szCs w:val="19"/>
          </w:rPr>
          <w:t>If PC finds provider on list, have them sign appropriate insurer form, and indicate insurance provider in Blaise.</w:t>
        </w:r>
      </w:ins>
    </w:p>
    <w:p w14:paraId="7944DC75" w14:textId="77777777" w:rsidR="004E72A6" w:rsidRPr="004E72A6" w:rsidRDefault="004E72A6" w:rsidP="004E72A6">
      <w:pPr>
        <w:shd w:val="clear" w:color="auto" w:fill="FFFFFF"/>
        <w:spacing w:after="0" w:line="240" w:lineRule="auto"/>
        <w:rPr>
          <w:ins w:id="65" w:author="Meriah DeJoseph" w:date="2017-02-17T16:15:00Z"/>
          <w:rFonts w:ascii="Arial" w:eastAsia="Times New Roman" w:hAnsi="Arial" w:cs="Arial"/>
          <w:color w:val="222222"/>
          <w:sz w:val="19"/>
          <w:szCs w:val="19"/>
        </w:rPr>
      </w:pPr>
      <w:ins w:id="66" w:author="Meriah DeJoseph" w:date="2017-02-17T16:15:00Z">
        <w:r w:rsidRPr="004E72A6">
          <w:rPr>
            <w:rFonts w:ascii="Arial" w:eastAsia="Times New Roman" w:hAnsi="Arial" w:cs="Arial"/>
            <w:color w:val="222222"/>
            <w:sz w:val="19"/>
            <w:szCs w:val="19"/>
          </w:rPr>
          <w:t> </w:t>
        </w:r>
      </w:ins>
    </w:p>
    <w:p w14:paraId="61CA69FD" w14:textId="77777777" w:rsidR="004E72A6" w:rsidRPr="004E72A6" w:rsidRDefault="004E72A6" w:rsidP="004E72A6">
      <w:pPr>
        <w:shd w:val="clear" w:color="auto" w:fill="FFFFFF"/>
        <w:spacing w:after="0" w:line="240" w:lineRule="auto"/>
        <w:rPr>
          <w:ins w:id="67" w:author="Meriah DeJoseph" w:date="2017-02-17T16:15:00Z"/>
          <w:rFonts w:ascii="Arial" w:eastAsia="Times New Roman" w:hAnsi="Arial" w:cs="Arial"/>
          <w:color w:val="222222"/>
          <w:sz w:val="19"/>
          <w:szCs w:val="19"/>
        </w:rPr>
      </w:pPr>
      <w:ins w:id="68" w:author="Meriah DeJoseph" w:date="2017-02-17T16:15:00Z">
        <w:r w:rsidRPr="004E72A6">
          <w:rPr>
            <w:rFonts w:ascii="Arial" w:eastAsia="Times New Roman" w:hAnsi="Arial" w:cs="Arial"/>
            <w:color w:val="222222"/>
            <w:sz w:val="19"/>
            <w:szCs w:val="19"/>
          </w:rPr>
          <w:t>If PC does not find insurance provider on list, but gives a different insurance provider name, enter that insurance provider name in the “Other” field.</w:t>
        </w:r>
      </w:ins>
    </w:p>
    <w:p w14:paraId="2D5107EC" w14:textId="77777777" w:rsidR="004E72A6" w:rsidRPr="004E72A6" w:rsidRDefault="004E72A6" w:rsidP="004E72A6">
      <w:pPr>
        <w:shd w:val="clear" w:color="auto" w:fill="FFFFFF"/>
        <w:spacing w:after="0" w:line="240" w:lineRule="auto"/>
        <w:rPr>
          <w:ins w:id="69" w:author="Meriah DeJoseph" w:date="2017-02-17T16:15:00Z"/>
          <w:rFonts w:ascii="Arial" w:eastAsia="Times New Roman" w:hAnsi="Arial" w:cs="Arial"/>
          <w:color w:val="222222"/>
          <w:sz w:val="19"/>
          <w:szCs w:val="19"/>
        </w:rPr>
      </w:pPr>
      <w:ins w:id="70" w:author="Meriah DeJoseph" w:date="2017-02-17T16:15:00Z">
        <w:r w:rsidRPr="004E72A6">
          <w:rPr>
            <w:rFonts w:ascii="Arial" w:eastAsia="Times New Roman" w:hAnsi="Arial" w:cs="Arial"/>
            <w:color w:val="222222"/>
            <w:sz w:val="19"/>
            <w:szCs w:val="19"/>
          </w:rPr>
          <w:t> </w:t>
        </w:r>
      </w:ins>
    </w:p>
    <w:p w14:paraId="18A9A9A0" w14:textId="77777777" w:rsidR="004E72A6" w:rsidRPr="004E72A6" w:rsidRDefault="004E72A6" w:rsidP="004E72A6">
      <w:pPr>
        <w:shd w:val="clear" w:color="auto" w:fill="FFFFFF"/>
        <w:spacing w:after="0" w:line="240" w:lineRule="auto"/>
        <w:rPr>
          <w:ins w:id="71" w:author="Meriah DeJoseph" w:date="2017-02-17T16:15:00Z"/>
          <w:rFonts w:ascii="Arial" w:eastAsia="Times New Roman" w:hAnsi="Arial" w:cs="Arial"/>
          <w:color w:val="222222"/>
          <w:sz w:val="19"/>
          <w:szCs w:val="19"/>
        </w:rPr>
      </w:pPr>
      <w:ins w:id="72" w:author="Meriah DeJoseph" w:date="2017-02-17T16:15:00Z">
        <w:r w:rsidRPr="004E72A6">
          <w:rPr>
            <w:rFonts w:ascii="Arial" w:eastAsia="Times New Roman" w:hAnsi="Arial" w:cs="Arial"/>
            <w:color w:val="222222"/>
            <w:sz w:val="19"/>
            <w:szCs w:val="19"/>
          </w:rPr>
          <w:t>If PC does not know, enter “MedCost” in the “Other” field.</w:t>
        </w:r>
      </w:ins>
    </w:p>
    <w:p w14:paraId="6E0E22CC" w14:textId="7B5E2CEB" w:rsidR="004E72A6" w:rsidRDefault="002E4C78" w:rsidP="00487B71">
      <w:pPr>
        <w:spacing w:after="0" w:line="240" w:lineRule="auto"/>
        <w:rPr>
          <w:sz w:val="24"/>
          <w:szCs w:val="24"/>
        </w:rPr>
      </w:pPr>
      <w:ins w:id="73" w:author="Jung, Lindsey Subin" w:date="2017-03-01T15:31: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 xml:space="preserve">PCInsur1 – PCInsur18 </w:t>
        </w:r>
      </w:ins>
    </w:p>
    <w:p w14:paraId="234911A5" w14:textId="4B78C74E" w:rsidR="00487B71" w:rsidRDefault="00487B71" w:rsidP="00487B71">
      <w:pPr>
        <w:spacing w:after="0" w:line="240" w:lineRule="auto"/>
        <w:rPr>
          <w:sz w:val="24"/>
          <w:szCs w:val="24"/>
        </w:rPr>
      </w:pPr>
      <w:r w:rsidRPr="0011494F">
        <w:rPr>
          <w:sz w:val="24"/>
          <w:szCs w:val="24"/>
        </w:rPr>
        <w:t>Blue Cross Blue Shield (</w:t>
      </w:r>
      <w:r w:rsidR="00757F0B">
        <w:rPr>
          <w:sz w:val="24"/>
          <w:szCs w:val="24"/>
        </w:rPr>
        <w:t>NC only</w:t>
      </w:r>
      <w:r w:rsidRPr="0011494F">
        <w:rPr>
          <w:sz w:val="24"/>
          <w:szCs w:val="24"/>
        </w:rPr>
        <w:t>)</w:t>
      </w:r>
      <w:r w:rsidR="003F71AE">
        <w:rPr>
          <w:sz w:val="24"/>
          <w:szCs w:val="24"/>
        </w:rPr>
        <w:t xml:space="preserve"> </w:t>
      </w:r>
    </w:p>
    <w:p w14:paraId="4536AFEC" w14:textId="77777777" w:rsidR="00487B71" w:rsidRDefault="00487B71" w:rsidP="00487B71">
      <w:pPr>
        <w:spacing w:after="0" w:line="240" w:lineRule="auto"/>
        <w:rPr>
          <w:sz w:val="24"/>
          <w:szCs w:val="24"/>
        </w:rPr>
      </w:pPr>
      <w:r w:rsidRPr="0011494F">
        <w:rPr>
          <w:sz w:val="24"/>
          <w:szCs w:val="24"/>
        </w:rPr>
        <w:t>Aetna</w:t>
      </w:r>
    </w:p>
    <w:p w14:paraId="5E07C76D" w14:textId="77777777" w:rsidR="00487B71" w:rsidRPr="0011494F" w:rsidRDefault="00487B71" w:rsidP="00487B71">
      <w:pPr>
        <w:spacing w:after="0" w:line="240" w:lineRule="auto"/>
        <w:rPr>
          <w:sz w:val="24"/>
          <w:szCs w:val="24"/>
        </w:rPr>
      </w:pPr>
      <w:r w:rsidRPr="0011494F">
        <w:rPr>
          <w:sz w:val="24"/>
          <w:szCs w:val="24"/>
        </w:rPr>
        <w:t>Blue Shield of California</w:t>
      </w:r>
    </w:p>
    <w:p w14:paraId="6B7A8081" w14:textId="77777777" w:rsidR="00487B71" w:rsidRPr="0011494F" w:rsidRDefault="00487B71" w:rsidP="00487B71">
      <w:pPr>
        <w:spacing w:after="0" w:line="240" w:lineRule="auto"/>
        <w:rPr>
          <w:sz w:val="24"/>
          <w:szCs w:val="24"/>
        </w:rPr>
      </w:pPr>
      <w:r w:rsidRPr="0011494F">
        <w:rPr>
          <w:sz w:val="24"/>
          <w:szCs w:val="24"/>
        </w:rPr>
        <w:t>Carefirst Inc Group</w:t>
      </w:r>
    </w:p>
    <w:p w14:paraId="55A0C1E2" w14:textId="77777777" w:rsidR="00487B71" w:rsidRPr="0011494F" w:rsidRDefault="00487B71" w:rsidP="00487B71">
      <w:pPr>
        <w:spacing w:after="0" w:line="240" w:lineRule="auto"/>
        <w:rPr>
          <w:sz w:val="24"/>
          <w:szCs w:val="24"/>
        </w:rPr>
      </w:pPr>
      <w:r w:rsidRPr="0011494F">
        <w:rPr>
          <w:sz w:val="24"/>
          <w:szCs w:val="24"/>
        </w:rPr>
        <w:t>Cigna</w:t>
      </w:r>
    </w:p>
    <w:p w14:paraId="133AE008" w14:textId="77777777" w:rsidR="00487B71" w:rsidRPr="0011494F" w:rsidRDefault="00487B71" w:rsidP="00487B71">
      <w:pPr>
        <w:spacing w:after="0" w:line="240" w:lineRule="auto"/>
        <w:rPr>
          <w:sz w:val="24"/>
          <w:szCs w:val="24"/>
        </w:rPr>
      </w:pPr>
      <w:r w:rsidRPr="0011494F">
        <w:rPr>
          <w:sz w:val="24"/>
          <w:szCs w:val="24"/>
        </w:rPr>
        <w:t>Highmark</w:t>
      </w:r>
    </w:p>
    <w:p w14:paraId="54B16015" w14:textId="77777777" w:rsidR="00487B71" w:rsidRPr="0011494F" w:rsidRDefault="00487B71" w:rsidP="00487B71">
      <w:pPr>
        <w:spacing w:after="0" w:line="240" w:lineRule="auto"/>
        <w:rPr>
          <w:sz w:val="24"/>
          <w:szCs w:val="24"/>
        </w:rPr>
      </w:pPr>
      <w:r w:rsidRPr="0011494F">
        <w:rPr>
          <w:sz w:val="24"/>
          <w:szCs w:val="24"/>
        </w:rPr>
        <w:t>Humana</w:t>
      </w:r>
    </w:p>
    <w:p w14:paraId="33BFE2EA" w14:textId="77777777" w:rsidR="00487B71" w:rsidRPr="0011494F" w:rsidRDefault="00487B71" w:rsidP="00487B71">
      <w:pPr>
        <w:spacing w:after="0" w:line="240" w:lineRule="auto"/>
        <w:rPr>
          <w:sz w:val="24"/>
          <w:szCs w:val="24"/>
        </w:rPr>
      </w:pPr>
      <w:r w:rsidRPr="0011494F">
        <w:rPr>
          <w:sz w:val="24"/>
          <w:szCs w:val="24"/>
        </w:rPr>
        <w:t>Molina Healthcare</w:t>
      </w:r>
    </w:p>
    <w:p w14:paraId="63710A51" w14:textId="77777777" w:rsidR="00487B71" w:rsidRPr="0011494F" w:rsidRDefault="00487B71" w:rsidP="00487B71">
      <w:pPr>
        <w:spacing w:after="0" w:line="240" w:lineRule="auto"/>
        <w:rPr>
          <w:sz w:val="24"/>
          <w:szCs w:val="24"/>
        </w:rPr>
      </w:pPr>
      <w:r w:rsidRPr="0011494F">
        <w:rPr>
          <w:sz w:val="24"/>
          <w:szCs w:val="24"/>
        </w:rPr>
        <w:t>United Healthcare</w:t>
      </w:r>
    </w:p>
    <w:p w14:paraId="02A5A111" w14:textId="77777777" w:rsidR="00487B71" w:rsidRDefault="00487B71" w:rsidP="00487B71">
      <w:pPr>
        <w:spacing w:after="0" w:line="240" w:lineRule="auto"/>
        <w:rPr>
          <w:sz w:val="24"/>
          <w:szCs w:val="24"/>
        </w:rPr>
      </w:pPr>
      <w:r w:rsidRPr="0011494F">
        <w:rPr>
          <w:sz w:val="24"/>
          <w:szCs w:val="24"/>
        </w:rPr>
        <w:t>Wellcare Group</w:t>
      </w:r>
    </w:p>
    <w:p w14:paraId="00B21F23" w14:textId="1E887D50" w:rsidR="00D16705" w:rsidRDefault="00D16705" w:rsidP="00487B71">
      <w:pPr>
        <w:spacing w:after="0" w:line="240" w:lineRule="auto"/>
        <w:rPr>
          <w:sz w:val="24"/>
          <w:szCs w:val="24"/>
        </w:rPr>
      </w:pPr>
      <w:r>
        <w:rPr>
          <w:sz w:val="24"/>
          <w:szCs w:val="24"/>
        </w:rPr>
        <w:t>Medicare</w:t>
      </w:r>
      <w:r w:rsidR="00C9409E">
        <w:rPr>
          <w:sz w:val="24"/>
          <w:szCs w:val="24"/>
        </w:rPr>
        <w:t xml:space="preserve"> </w:t>
      </w:r>
    </w:p>
    <w:p w14:paraId="7D39F835" w14:textId="33F41406" w:rsidR="00B5650A" w:rsidRDefault="00B5650A" w:rsidP="00487B71">
      <w:pPr>
        <w:spacing w:after="0" w:line="240" w:lineRule="auto"/>
        <w:rPr>
          <w:sz w:val="24"/>
          <w:szCs w:val="24"/>
        </w:rPr>
      </w:pPr>
      <w:r>
        <w:rPr>
          <w:sz w:val="24"/>
          <w:szCs w:val="24"/>
        </w:rPr>
        <w:t xml:space="preserve">Medicaid </w:t>
      </w:r>
    </w:p>
    <w:p w14:paraId="0EA69AA8" w14:textId="2887D475" w:rsidR="00AC7C95" w:rsidRDefault="00AC7C95" w:rsidP="00487B71">
      <w:pPr>
        <w:spacing w:after="0" w:line="240" w:lineRule="auto"/>
        <w:rPr>
          <w:sz w:val="24"/>
          <w:szCs w:val="24"/>
        </w:rPr>
      </w:pPr>
      <w:r>
        <w:rPr>
          <w:sz w:val="24"/>
          <w:szCs w:val="24"/>
        </w:rPr>
        <w:t>CHIP</w:t>
      </w:r>
    </w:p>
    <w:p w14:paraId="78B90B26" w14:textId="0B45967F" w:rsidR="00D16705" w:rsidRDefault="00D16705" w:rsidP="00487B71">
      <w:pPr>
        <w:spacing w:after="0" w:line="240" w:lineRule="auto"/>
        <w:rPr>
          <w:sz w:val="24"/>
          <w:szCs w:val="24"/>
        </w:rPr>
      </w:pPr>
      <w:r>
        <w:rPr>
          <w:sz w:val="24"/>
          <w:szCs w:val="24"/>
        </w:rPr>
        <w:t>Tricare North (active duty military insurance)</w:t>
      </w:r>
    </w:p>
    <w:p w14:paraId="7BFBF07B" w14:textId="07AB4AB3" w:rsidR="00D16705" w:rsidRDefault="00D16705" w:rsidP="00487B71">
      <w:pPr>
        <w:spacing w:after="0" w:line="240" w:lineRule="auto"/>
        <w:rPr>
          <w:sz w:val="24"/>
          <w:szCs w:val="24"/>
        </w:rPr>
      </w:pPr>
      <w:r>
        <w:rPr>
          <w:sz w:val="24"/>
          <w:szCs w:val="24"/>
        </w:rPr>
        <w:t>VA</w:t>
      </w:r>
    </w:p>
    <w:p w14:paraId="7EA777DF" w14:textId="73AE8F72" w:rsidR="00274F9C" w:rsidRDefault="00274F9C" w:rsidP="00487B71">
      <w:pPr>
        <w:spacing w:after="0" w:line="240" w:lineRule="auto"/>
        <w:rPr>
          <w:sz w:val="24"/>
          <w:szCs w:val="24"/>
        </w:rPr>
      </w:pPr>
      <w:r>
        <w:rPr>
          <w:sz w:val="24"/>
          <w:szCs w:val="24"/>
        </w:rPr>
        <w:t>UPMC (PA only)</w:t>
      </w:r>
    </w:p>
    <w:p w14:paraId="7BBFEB21" w14:textId="406C079E" w:rsidR="00017146" w:rsidRDefault="00017146" w:rsidP="00487B71">
      <w:pPr>
        <w:spacing w:after="0" w:line="240" w:lineRule="auto"/>
        <w:rPr>
          <w:sz w:val="24"/>
          <w:szCs w:val="24"/>
        </w:rPr>
      </w:pPr>
      <w:r>
        <w:rPr>
          <w:sz w:val="24"/>
          <w:szCs w:val="24"/>
        </w:rPr>
        <w:t xml:space="preserve">Other (please </w:t>
      </w:r>
      <w:proofErr w:type="gramStart"/>
      <w:r>
        <w:rPr>
          <w:sz w:val="24"/>
          <w:szCs w:val="24"/>
        </w:rPr>
        <w:t>specify:_</w:t>
      </w:r>
      <w:proofErr w:type="gramEnd"/>
      <w:r>
        <w:rPr>
          <w:sz w:val="24"/>
          <w:szCs w:val="24"/>
        </w:rPr>
        <w:t>_________)</w:t>
      </w:r>
      <w:ins w:id="74" w:author="Jung, Lindsey Subin" w:date="2017-03-01T15:31:00Z">
        <w:r w:rsidR="002E4C78">
          <w:rPr>
            <w:rFonts w:ascii="Calibri" w:hAnsi="Calibri"/>
            <w:color w:val="1F497D"/>
            <w:shd w:val="clear" w:color="auto" w:fill="FFFFFF"/>
          </w:rPr>
          <w:t xml:space="preserve"> </w:t>
        </w:r>
        <w:r w:rsidR="002E4C78">
          <w:rPr>
            <w:rFonts w:ascii="Calibri" w:eastAsia="Times New Roman" w:hAnsi="Calibri" w:cs="Times New Roman"/>
            <w:b/>
            <w:bCs/>
            <w:color w:val="1F497D"/>
          </w:rPr>
          <w:t xml:space="preserve">               </w:t>
        </w:r>
        <w:r w:rsidR="002E4C78">
          <w:rPr>
            <w:rFonts w:ascii="Arial" w:eastAsia="Times New Roman" w:hAnsi="Arial" w:cs="Arial"/>
            <w:b/>
            <w:bCs/>
            <w:color w:val="000000" w:themeColor="text1"/>
            <w:sz w:val="24"/>
            <w:szCs w:val="24"/>
          </w:rPr>
          <w:t>PCInsurSp</w:t>
        </w:r>
      </w:ins>
    </w:p>
    <w:p w14:paraId="19CBFF7A" w14:textId="5B9F5A15" w:rsidR="00B5650A" w:rsidRDefault="00B5650A" w:rsidP="00487B71">
      <w:pPr>
        <w:spacing w:after="0" w:line="240" w:lineRule="auto"/>
        <w:rPr>
          <w:sz w:val="24"/>
          <w:szCs w:val="24"/>
        </w:rPr>
      </w:pPr>
      <w:r>
        <w:rPr>
          <w:sz w:val="24"/>
          <w:szCs w:val="24"/>
        </w:rPr>
        <w:t>NEVER had health insurance (add pop up message, asking “are you sure PC said that they have NEVER had health insurance?”)</w:t>
      </w:r>
    </w:p>
    <w:p w14:paraId="193E7C4E" w14:textId="0DFC1179" w:rsidR="009E6BBD" w:rsidRDefault="009E6BBD" w:rsidP="00487B71">
      <w:pPr>
        <w:spacing w:after="0" w:line="240" w:lineRule="auto"/>
        <w:rPr>
          <w:ins w:id="75" w:author="Jung, Lindsey Subin" w:date="2017-03-01T15:33:00Z"/>
          <w:sz w:val="24"/>
          <w:szCs w:val="24"/>
        </w:rPr>
      </w:pPr>
    </w:p>
    <w:p w14:paraId="1A370761" w14:textId="40240FF5" w:rsidR="002E4C78" w:rsidRDefault="002E4C78" w:rsidP="00487B71">
      <w:pPr>
        <w:spacing w:after="0" w:line="240" w:lineRule="auto"/>
        <w:rPr>
          <w:ins w:id="76" w:author="Jung, Lindsey Subin" w:date="2017-03-01T15:34:00Z"/>
          <w:rFonts w:ascii="Arial" w:eastAsia="Times New Roman" w:hAnsi="Arial" w:cs="Arial"/>
          <w:b/>
          <w:bCs/>
          <w:color w:val="000000" w:themeColor="text1"/>
          <w:sz w:val="24"/>
          <w:szCs w:val="24"/>
        </w:rPr>
      </w:pPr>
      <w:ins w:id="77" w:author="Jung, Lindsey Subin" w:date="2017-03-01T15:3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PCInBCBSTCY1 – PCInBCBSTCY4</w:t>
        </w:r>
      </w:ins>
    </w:p>
    <w:p w14:paraId="4285068A" w14:textId="0DAE2B7D" w:rsidR="002E4C78" w:rsidRDefault="002E4C78" w:rsidP="00487B71">
      <w:pPr>
        <w:spacing w:after="0" w:line="240" w:lineRule="auto"/>
        <w:rPr>
          <w:ins w:id="78" w:author="Jung, Lindsey Subin" w:date="2017-03-01T15:34:00Z"/>
          <w:rFonts w:ascii="Arial" w:eastAsia="Times New Roman" w:hAnsi="Arial" w:cs="Arial"/>
          <w:b/>
          <w:bCs/>
          <w:color w:val="000000" w:themeColor="text1"/>
          <w:sz w:val="24"/>
          <w:szCs w:val="24"/>
        </w:rPr>
      </w:pPr>
      <w:ins w:id="79" w:author="Jung, Lindsey Subin" w:date="2017-03-01T15:3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 xml:space="preserve">PCInAetnTCY1 </w:t>
        </w:r>
      </w:ins>
      <w:ins w:id="80" w:author="Jung, Lindsey Subin" w:date="2017-03-01T15:35:00Z">
        <w:r>
          <w:rPr>
            <w:rFonts w:ascii="Arial" w:eastAsia="Times New Roman" w:hAnsi="Arial" w:cs="Arial"/>
            <w:b/>
            <w:bCs/>
            <w:color w:val="000000" w:themeColor="text1"/>
            <w:sz w:val="24"/>
            <w:szCs w:val="24"/>
          </w:rPr>
          <w:t>–</w:t>
        </w:r>
      </w:ins>
      <w:ins w:id="81" w:author="Jung, Lindsey Subin" w:date="2017-03-01T15:34:00Z">
        <w:r>
          <w:rPr>
            <w:rFonts w:ascii="Arial" w:eastAsia="Times New Roman" w:hAnsi="Arial" w:cs="Arial"/>
            <w:b/>
            <w:bCs/>
            <w:color w:val="000000" w:themeColor="text1"/>
            <w:sz w:val="24"/>
            <w:szCs w:val="24"/>
          </w:rPr>
          <w:t>PCInAetnTCY4</w:t>
        </w:r>
      </w:ins>
    </w:p>
    <w:p w14:paraId="6DC71155" w14:textId="01BF4E80" w:rsidR="002E4C78" w:rsidRDefault="002E4C78" w:rsidP="00487B71">
      <w:pPr>
        <w:spacing w:after="0" w:line="240" w:lineRule="auto"/>
        <w:rPr>
          <w:ins w:id="82" w:author="Jung, Lindsey Subin" w:date="2017-03-01T15:35:00Z"/>
          <w:rFonts w:ascii="Arial" w:eastAsia="Times New Roman" w:hAnsi="Arial" w:cs="Arial"/>
          <w:b/>
          <w:bCs/>
          <w:color w:val="000000" w:themeColor="text1"/>
          <w:sz w:val="24"/>
          <w:szCs w:val="24"/>
        </w:rPr>
      </w:pPr>
      <w:ins w:id="83" w:author="Jung, Lindsey Subin" w:date="2017-03-01T15:35: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PCInBCCATCY1 – PCInBCCATCY4</w:t>
        </w:r>
      </w:ins>
    </w:p>
    <w:p w14:paraId="2333464A" w14:textId="55752669" w:rsidR="002E4C78" w:rsidRDefault="002E4C78" w:rsidP="00487B71">
      <w:pPr>
        <w:spacing w:after="0" w:line="240" w:lineRule="auto"/>
        <w:rPr>
          <w:ins w:id="84" w:author="Jung, Lindsey Subin" w:date="2017-03-01T15:35:00Z"/>
          <w:rFonts w:ascii="Arial" w:eastAsia="Times New Roman" w:hAnsi="Arial" w:cs="Arial"/>
          <w:b/>
          <w:bCs/>
          <w:color w:val="000000" w:themeColor="text1"/>
          <w:sz w:val="24"/>
          <w:szCs w:val="24"/>
        </w:rPr>
      </w:pPr>
      <w:ins w:id="85" w:author="Jung, Lindsey Subin" w:date="2017-03-01T15:35: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w:t>
        </w:r>
        <w:r w:rsidR="00523769">
          <w:rPr>
            <w:rFonts w:ascii="Arial" w:eastAsia="Times New Roman" w:hAnsi="Arial" w:cs="Arial"/>
            <w:b/>
            <w:bCs/>
            <w:color w:val="000000" w:themeColor="text1"/>
            <w:sz w:val="24"/>
            <w:szCs w:val="24"/>
          </w:rPr>
          <w:t>C</w:t>
        </w:r>
        <w:r>
          <w:rPr>
            <w:rFonts w:ascii="Arial" w:eastAsia="Times New Roman" w:hAnsi="Arial" w:cs="Arial"/>
            <w:b/>
            <w:bCs/>
            <w:color w:val="000000" w:themeColor="text1"/>
            <w:sz w:val="24"/>
            <w:szCs w:val="24"/>
          </w:rPr>
          <w:t>FIGTCY1 – PCIn</w:t>
        </w:r>
      </w:ins>
      <w:ins w:id="86" w:author="Jung, Lindsey Subin" w:date="2017-03-01T15:36:00Z">
        <w:r w:rsidR="00523769">
          <w:rPr>
            <w:rFonts w:ascii="Arial" w:eastAsia="Times New Roman" w:hAnsi="Arial" w:cs="Arial"/>
            <w:b/>
            <w:bCs/>
            <w:color w:val="000000" w:themeColor="text1"/>
            <w:sz w:val="24"/>
            <w:szCs w:val="24"/>
          </w:rPr>
          <w:t>C</w:t>
        </w:r>
      </w:ins>
      <w:ins w:id="87" w:author="Jung, Lindsey Subin" w:date="2017-03-01T15:35:00Z">
        <w:r>
          <w:rPr>
            <w:rFonts w:ascii="Arial" w:eastAsia="Times New Roman" w:hAnsi="Arial" w:cs="Arial"/>
            <w:b/>
            <w:bCs/>
            <w:color w:val="000000" w:themeColor="text1"/>
            <w:sz w:val="24"/>
            <w:szCs w:val="24"/>
          </w:rPr>
          <w:t>FIGTCY4</w:t>
        </w:r>
      </w:ins>
    </w:p>
    <w:p w14:paraId="7A0BDE00" w14:textId="40CD0C2B" w:rsidR="002E4C78" w:rsidRDefault="00523769" w:rsidP="00487B71">
      <w:pPr>
        <w:spacing w:after="0" w:line="240" w:lineRule="auto"/>
        <w:rPr>
          <w:ins w:id="88" w:author="Jung, Lindsey Subin" w:date="2017-03-01T15:36:00Z"/>
          <w:rFonts w:ascii="Arial" w:eastAsia="Times New Roman" w:hAnsi="Arial" w:cs="Arial"/>
          <w:b/>
          <w:bCs/>
          <w:color w:val="000000" w:themeColor="text1"/>
          <w:sz w:val="24"/>
          <w:szCs w:val="24"/>
        </w:rPr>
      </w:pPr>
      <w:ins w:id="89" w:author="Jung, Lindsey Subin" w:date="2017-03-01T15:36: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PCInCignTCY1 – PCInCignTCY4</w:t>
        </w:r>
      </w:ins>
    </w:p>
    <w:p w14:paraId="1558AB36" w14:textId="01C87A2B" w:rsidR="00523769" w:rsidRDefault="00523769" w:rsidP="00487B71">
      <w:pPr>
        <w:spacing w:after="0" w:line="240" w:lineRule="auto"/>
        <w:rPr>
          <w:ins w:id="90" w:author="Jung, Lindsey Subin" w:date="2017-03-01T15:41:00Z"/>
          <w:rFonts w:ascii="Arial" w:eastAsia="Times New Roman" w:hAnsi="Arial" w:cs="Arial"/>
          <w:b/>
          <w:bCs/>
          <w:color w:val="000000" w:themeColor="text1"/>
          <w:sz w:val="24"/>
          <w:szCs w:val="24"/>
        </w:rPr>
      </w:pPr>
      <w:ins w:id="91" w:author="Jung, Lindsey Subin" w:date="2017-03-01T15:41: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PCInHighTCY1 – PCInHighTCY4</w:t>
        </w:r>
      </w:ins>
    </w:p>
    <w:p w14:paraId="03036784" w14:textId="1729DA33" w:rsidR="00523769" w:rsidRDefault="00523769" w:rsidP="00487B71">
      <w:pPr>
        <w:spacing w:after="0" w:line="240" w:lineRule="auto"/>
        <w:rPr>
          <w:ins w:id="92" w:author="Jung, Lindsey Subin" w:date="2017-03-01T15:42:00Z"/>
          <w:rFonts w:ascii="Arial" w:eastAsia="Times New Roman" w:hAnsi="Arial" w:cs="Arial"/>
          <w:b/>
          <w:bCs/>
          <w:color w:val="000000" w:themeColor="text1"/>
          <w:sz w:val="24"/>
          <w:szCs w:val="24"/>
        </w:rPr>
      </w:pPr>
      <w:ins w:id="93" w:author="Jung, Lindsey Subin" w:date="2017-03-01T15:41: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w:t>
        </w:r>
      </w:ins>
      <w:ins w:id="94" w:author="Jung, Lindsey Subin" w:date="2017-03-01T15:42:00Z">
        <w:r>
          <w:rPr>
            <w:rFonts w:ascii="Arial" w:eastAsia="Times New Roman" w:hAnsi="Arial" w:cs="Arial"/>
            <w:b/>
            <w:bCs/>
            <w:color w:val="000000" w:themeColor="text1"/>
            <w:sz w:val="24"/>
            <w:szCs w:val="24"/>
          </w:rPr>
          <w:t>HumaTCY1 – PCInHumaTCY4</w:t>
        </w:r>
      </w:ins>
    </w:p>
    <w:p w14:paraId="3BA49611" w14:textId="09EADBEA" w:rsidR="00523769" w:rsidRDefault="00523769" w:rsidP="00487B71">
      <w:pPr>
        <w:spacing w:after="0" w:line="240" w:lineRule="auto"/>
        <w:rPr>
          <w:ins w:id="95" w:author="Jung, Lindsey Subin" w:date="2017-03-01T15:42:00Z"/>
          <w:rFonts w:ascii="Arial" w:eastAsia="Times New Roman" w:hAnsi="Arial" w:cs="Arial"/>
          <w:b/>
          <w:bCs/>
          <w:color w:val="000000" w:themeColor="text1"/>
          <w:sz w:val="24"/>
          <w:szCs w:val="24"/>
        </w:rPr>
      </w:pPr>
      <w:ins w:id="96" w:author="Jung, Lindsey Subin" w:date="2017-03-01T15:42: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PCInMoliTCY1 – PCInMoliTCY4</w:t>
        </w:r>
      </w:ins>
    </w:p>
    <w:p w14:paraId="1203568F" w14:textId="767038F6" w:rsidR="00523769" w:rsidRDefault="00523769" w:rsidP="00487B71">
      <w:pPr>
        <w:spacing w:after="0" w:line="240" w:lineRule="auto"/>
        <w:rPr>
          <w:ins w:id="97" w:author="Jung, Lindsey Subin" w:date="2017-03-01T15:42:00Z"/>
          <w:rFonts w:ascii="Arial" w:eastAsia="Times New Roman" w:hAnsi="Arial" w:cs="Arial"/>
          <w:b/>
          <w:bCs/>
          <w:color w:val="000000" w:themeColor="text1"/>
          <w:sz w:val="24"/>
          <w:szCs w:val="24"/>
        </w:rPr>
      </w:pPr>
      <w:ins w:id="98" w:author="Jung, Lindsey Subin" w:date="2017-03-01T15:42: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PCInUHTCY1 – PCInUHTCY4</w:t>
        </w:r>
      </w:ins>
    </w:p>
    <w:p w14:paraId="4A462396" w14:textId="3155D927" w:rsidR="00523769" w:rsidRDefault="00523769" w:rsidP="00487B71">
      <w:pPr>
        <w:spacing w:after="0" w:line="240" w:lineRule="auto"/>
        <w:rPr>
          <w:ins w:id="99" w:author="Jung, Lindsey Subin" w:date="2017-03-01T15:42:00Z"/>
          <w:rFonts w:ascii="Arial" w:eastAsia="Times New Roman" w:hAnsi="Arial" w:cs="Arial"/>
          <w:b/>
          <w:bCs/>
          <w:color w:val="000000" w:themeColor="text1"/>
          <w:sz w:val="24"/>
          <w:szCs w:val="24"/>
        </w:rPr>
      </w:pPr>
      <w:ins w:id="100" w:author="Jung, Lindsey Subin" w:date="2017-03-01T15:42: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PCInWGTCY1 – PCInWGTCY4</w:t>
        </w:r>
      </w:ins>
    </w:p>
    <w:p w14:paraId="45788668" w14:textId="4B0AA45F" w:rsidR="00523769" w:rsidRDefault="00523769" w:rsidP="00487B71">
      <w:pPr>
        <w:spacing w:after="0" w:line="240" w:lineRule="auto"/>
        <w:rPr>
          <w:ins w:id="101" w:author="Jung, Lindsey Subin" w:date="2017-03-01T15:43:00Z"/>
          <w:rFonts w:ascii="Arial" w:eastAsia="Times New Roman" w:hAnsi="Arial" w:cs="Arial"/>
          <w:b/>
          <w:bCs/>
          <w:color w:val="000000" w:themeColor="text1"/>
          <w:sz w:val="24"/>
          <w:szCs w:val="24"/>
        </w:rPr>
      </w:pPr>
      <w:ins w:id="102" w:author="Jung, Lindsey Subin" w:date="2017-03-01T15:43: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PCInMedCTCY1 – PCInMedCTCY4</w:t>
        </w:r>
      </w:ins>
    </w:p>
    <w:p w14:paraId="7250AEFE" w14:textId="050E3C84" w:rsidR="00523769" w:rsidRDefault="00523769" w:rsidP="00487B71">
      <w:pPr>
        <w:spacing w:after="0" w:line="240" w:lineRule="auto"/>
        <w:rPr>
          <w:ins w:id="103" w:author="Jung, Lindsey Subin" w:date="2017-03-01T15:45:00Z"/>
          <w:rFonts w:ascii="Arial" w:eastAsia="Times New Roman" w:hAnsi="Arial" w:cs="Arial"/>
          <w:b/>
          <w:bCs/>
          <w:color w:val="000000" w:themeColor="text1"/>
          <w:sz w:val="24"/>
          <w:szCs w:val="24"/>
        </w:rPr>
      </w:pPr>
      <w:ins w:id="104" w:author="Jung, Lindsey Subin" w:date="2017-03-01T15:45: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PCInMedATCY1 – PCInMedATCY4</w:t>
        </w:r>
      </w:ins>
    </w:p>
    <w:p w14:paraId="0E34348D" w14:textId="27935BB7" w:rsidR="00523769" w:rsidRDefault="00523769" w:rsidP="00487B71">
      <w:pPr>
        <w:spacing w:after="0" w:line="240" w:lineRule="auto"/>
        <w:rPr>
          <w:ins w:id="105" w:author="Jung, Lindsey Subin" w:date="2017-03-01T15:45:00Z"/>
          <w:rFonts w:ascii="Arial" w:eastAsia="Times New Roman" w:hAnsi="Arial" w:cs="Arial"/>
          <w:b/>
          <w:bCs/>
          <w:color w:val="000000" w:themeColor="text1"/>
          <w:sz w:val="24"/>
          <w:szCs w:val="24"/>
        </w:rPr>
      </w:pPr>
      <w:ins w:id="106" w:author="Jung, Lindsey Subin" w:date="2017-03-01T15:45: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PCInCHIPTCY1 – PCInCHIPTCY4</w:t>
        </w:r>
      </w:ins>
    </w:p>
    <w:p w14:paraId="5B323ACB" w14:textId="774724BC" w:rsidR="00523769" w:rsidRDefault="00523769" w:rsidP="00487B71">
      <w:pPr>
        <w:spacing w:after="0" w:line="240" w:lineRule="auto"/>
        <w:rPr>
          <w:ins w:id="107" w:author="Jung, Lindsey Subin" w:date="2017-03-01T15:45:00Z"/>
          <w:rFonts w:ascii="Arial" w:eastAsia="Times New Roman" w:hAnsi="Arial" w:cs="Arial"/>
          <w:b/>
          <w:bCs/>
          <w:color w:val="000000" w:themeColor="text1"/>
          <w:sz w:val="24"/>
          <w:szCs w:val="24"/>
        </w:rPr>
      </w:pPr>
      <w:ins w:id="108" w:author="Jung, Lindsey Subin" w:date="2017-03-01T15:45: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 xml:space="preserve">PCInTNTCY1 – PCInTNTCY4 </w:t>
        </w:r>
      </w:ins>
    </w:p>
    <w:p w14:paraId="7F5945E4" w14:textId="1895C6F0" w:rsidR="00523769" w:rsidRDefault="00F40C0A" w:rsidP="00487B71">
      <w:pPr>
        <w:spacing w:after="0" w:line="240" w:lineRule="auto"/>
        <w:rPr>
          <w:ins w:id="109" w:author="Jung, Lindsey Subin" w:date="2017-03-01T15:46:00Z"/>
          <w:rFonts w:ascii="Arial" w:eastAsia="Times New Roman" w:hAnsi="Arial" w:cs="Arial"/>
          <w:b/>
          <w:bCs/>
          <w:color w:val="000000" w:themeColor="text1"/>
          <w:sz w:val="24"/>
          <w:szCs w:val="24"/>
        </w:rPr>
      </w:pPr>
      <w:ins w:id="110" w:author="Jung, Lindsey Subin" w:date="2017-03-01T15:46: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PCInVATCY1 – PCInVATCY4</w:t>
        </w:r>
      </w:ins>
    </w:p>
    <w:p w14:paraId="44FD9272" w14:textId="7F9AB982" w:rsidR="00F40C0A" w:rsidRDefault="00F40C0A" w:rsidP="00487B71">
      <w:pPr>
        <w:spacing w:after="0" w:line="240" w:lineRule="auto"/>
        <w:rPr>
          <w:ins w:id="111" w:author="Jung, Lindsey Subin" w:date="2017-03-02T16:00:00Z"/>
          <w:rFonts w:ascii="Arial" w:eastAsia="Times New Roman" w:hAnsi="Arial" w:cs="Arial"/>
          <w:b/>
          <w:bCs/>
          <w:color w:val="000000" w:themeColor="text1"/>
          <w:sz w:val="24"/>
          <w:szCs w:val="24"/>
        </w:rPr>
      </w:pPr>
      <w:ins w:id="112" w:author="Jung, Lindsey Subin" w:date="2017-03-01T15:46: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PCInUMPCTCY1 – PCInUPMCTCY4</w:t>
        </w:r>
      </w:ins>
    </w:p>
    <w:p w14:paraId="6DCB9C58" w14:textId="1B55BAA4" w:rsidR="00E16AA0" w:rsidRDefault="00E16AA0" w:rsidP="00487B71">
      <w:pPr>
        <w:spacing w:after="0" w:line="240" w:lineRule="auto"/>
        <w:rPr>
          <w:ins w:id="113" w:author="Jung, Lindsey Subin" w:date="2017-03-01T15:33:00Z"/>
          <w:sz w:val="24"/>
          <w:szCs w:val="24"/>
        </w:rPr>
      </w:pPr>
      <w:ins w:id="114" w:author="Jung, Lindsey Subin" w:date="2017-03-02T16:00: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PC</w:t>
        </w:r>
        <w:r>
          <w:rPr>
            <w:rFonts w:ascii="Arial" w:eastAsia="Times New Roman" w:hAnsi="Arial" w:cs="Arial"/>
            <w:b/>
            <w:bCs/>
            <w:color w:val="000000" w:themeColor="text1"/>
            <w:sz w:val="24"/>
            <w:szCs w:val="24"/>
          </w:rPr>
          <w:t>InOthrTCY1 – PCInOthrTCY4</w:t>
        </w:r>
      </w:ins>
    </w:p>
    <w:p w14:paraId="2322ED73" w14:textId="77777777" w:rsidR="002E4C78" w:rsidRDefault="002E4C78" w:rsidP="00487B71">
      <w:pPr>
        <w:spacing w:after="0" w:line="240" w:lineRule="auto"/>
        <w:rPr>
          <w:sz w:val="24"/>
          <w:szCs w:val="24"/>
        </w:rPr>
      </w:pPr>
    </w:p>
    <w:p w14:paraId="2EC9BAA5" w14:textId="77777777" w:rsidR="00487B71" w:rsidRPr="00487B71" w:rsidRDefault="00487B71" w:rsidP="00487B71">
      <w:pPr>
        <w:pStyle w:val="ListParagraph"/>
        <w:numPr>
          <w:ilvl w:val="0"/>
          <w:numId w:val="7"/>
        </w:numPr>
        <w:rPr>
          <w:sz w:val="24"/>
          <w:szCs w:val="24"/>
        </w:rPr>
      </w:pPr>
      <w:r w:rsidRPr="00487B71">
        <w:rPr>
          <w:sz w:val="24"/>
          <w:szCs w:val="24"/>
        </w:rPr>
        <w:t xml:space="preserve">Using the same list, tell me which ones you have </w:t>
      </w:r>
      <w:r w:rsidRPr="003778C7">
        <w:rPr>
          <w:b/>
          <w:sz w:val="24"/>
          <w:szCs w:val="24"/>
          <w:u w:val="single"/>
        </w:rPr>
        <w:t>ever</w:t>
      </w:r>
      <w:r w:rsidRPr="00487B71">
        <w:rPr>
          <w:sz w:val="24"/>
          <w:szCs w:val="24"/>
        </w:rPr>
        <w:t xml:space="preserve"> used for </w:t>
      </w:r>
      <w:r w:rsidRPr="003778C7">
        <w:rPr>
          <w:b/>
          <w:sz w:val="24"/>
          <w:szCs w:val="24"/>
        </w:rPr>
        <w:t>your child’s</w:t>
      </w:r>
      <w:r w:rsidRPr="00487B71">
        <w:rPr>
          <w:sz w:val="24"/>
          <w:szCs w:val="24"/>
        </w:rPr>
        <w:t xml:space="preserve"> </w:t>
      </w:r>
      <w:r w:rsidRPr="003778C7">
        <w:rPr>
          <w:b/>
          <w:sz w:val="24"/>
          <w:szCs w:val="24"/>
        </w:rPr>
        <w:t>healthcare</w:t>
      </w:r>
      <w:r w:rsidRPr="00487B71">
        <w:rPr>
          <w:sz w:val="24"/>
          <w:szCs w:val="24"/>
        </w:rPr>
        <w:t>:</w:t>
      </w:r>
    </w:p>
    <w:p w14:paraId="0C0A13CD" w14:textId="58DFA9E3" w:rsidR="00487B71" w:rsidRDefault="00487B71" w:rsidP="00487B71">
      <w:pPr>
        <w:rPr>
          <w:sz w:val="24"/>
          <w:szCs w:val="24"/>
        </w:rPr>
      </w:pPr>
      <w:r>
        <w:rPr>
          <w:sz w:val="24"/>
          <w:szCs w:val="24"/>
        </w:rPr>
        <w:t>Check all that apply</w:t>
      </w:r>
      <w:r w:rsidR="003F71AE">
        <w:rPr>
          <w:sz w:val="24"/>
          <w:szCs w:val="24"/>
        </w:rPr>
        <w:t xml:space="preserve"> AND select date range based on child age</w:t>
      </w:r>
      <w:r>
        <w:rPr>
          <w:sz w:val="24"/>
          <w:szCs w:val="24"/>
        </w:rPr>
        <w:t>:</w:t>
      </w:r>
    </w:p>
    <w:p w14:paraId="6E9C1732" w14:textId="0DABDFCE" w:rsidR="003F71AE" w:rsidRDefault="003F71AE" w:rsidP="003F71AE">
      <w:pPr>
        <w:spacing w:after="0" w:line="240" w:lineRule="auto"/>
        <w:rPr>
          <w:sz w:val="24"/>
          <w:szCs w:val="24"/>
        </w:rPr>
      </w:pPr>
      <w:r>
        <w:rPr>
          <w:sz w:val="24"/>
          <w:szCs w:val="24"/>
        </w:rPr>
        <w:t>*Jim, for each one checked, please add a follow-up line for them to check off which child age range they had that insurance provider</w:t>
      </w:r>
      <w:r w:rsidR="00793B85" w:rsidRPr="00793B85">
        <w:rPr>
          <w:sz w:val="24"/>
          <w:szCs w:val="24"/>
        </w:rPr>
        <w:t xml:space="preserve"> </w:t>
      </w:r>
      <w:r w:rsidR="00793B85">
        <w:rPr>
          <w:sz w:val="24"/>
          <w:szCs w:val="24"/>
        </w:rPr>
        <w:t>Please make it so that they can check off more than one</w:t>
      </w:r>
      <w:r>
        <w:rPr>
          <w:sz w:val="24"/>
          <w:szCs w:val="24"/>
        </w:rPr>
        <w:t xml:space="preserve">: </w:t>
      </w:r>
    </w:p>
    <w:p w14:paraId="49243C9F" w14:textId="77777777" w:rsidR="00172301" w:rsidRDefault="003F71AE" w:rsidP="003F71AE">
      <w:pPr>
        <w:spacing w:after="0" w:line="240" w:lineRule="auto"/>
        <w:rPr>
          <w:sz w:val="24"/>
          <w:szCs w:val="24"/>
        </w:rPr>
      </w:pPr>
      <w:r>
        <w:rPr>
          <w:sz w:val="24"/>
          <w:szCs w:val="24"/>
        </w:rPr>
        <w:t xml:space="preserve">If checked: </w:t>
      </w:r>
    </w:p>
    <w:p w14:paraId="7532C595" w14:textId="0E368BBD" w:rsidR="003F71AE" w:rsidRDefault="003F71AE" w:rsidP="003F71AE">
      <w:pPr>
        <w:spacing w:after="0" w:line="240" w:lineRule="auto"/>
        <w:rPr>
          <w:sz w:val="24"/>
          <w:szCs w:val="24"/>
        </w:rPr>
      </w:pPr>
      <w:r>
        <w:rPr>
          <w:sz w:val="24"/>
          <w:szCs w:val="24"/>
        </w:rPr>
        <w:t xml:space="preserve">child age 0-5 </w:t>
      </w:r>
    </w:p>
    <w:p w14:paraId="37D2DF0A" w14:textId="11BA945D" w:rsidR="003F71AE" w:rsidRDefault="003F71AE" w:rsidP="003F71AE">
      <w:pPr>
        <w:spacing w:after="0" w:line="240" w:lineRule="auto"/>
        <w:rPr>
          <w:sz w:val="24"/>
          <w:szCs w:val="24"/>
        </w:rPr>
      </w:pPr>
      <w:r>
        <w:rPr>
          <w:sz w:val="24"/>
          <w:szCs w:val="24"/>
        </w:rPr>
        <w:t xml:space="preserve">child age </w:t>
      </w:r>
      <w:r w:rsidR="00172301">
        <w:rPr>
          <w:sz w:val="24"/>
          <w:szCs w:val="24"/>
        </w:rPr>
        <w:t>6</w:t>
      </w:r>
      <w:r>
        <w:rPr>
          <w:sz w:val="24"/>
          <w:szCs w:val="24"/>
        </w:rPr>
        <w:t>-10</w:t>
      </w:r>
    </w:p>
    <w:p w14:paraId="2FC34A7E" w14:textId="3DDA5D4C" w:rsidR="003F71AE" w:rsidRDefault="003F71AE" w:rsidP="003F71AE">
      <w:pPr>
        <w:spacing w:after="0" w:line="240" w:lineRule="auto"/>
        <w:rPr>
          <w:ins w:id="115" w:author="Meriah DeJoseph" w:date="2017-02-17T16:15:00Z"/>
          <w:sz w:val="24"/>
          <w:szCs w:val="24"/>
        </w:rPr>
      </w:pPr>
      <w:r>
        <w:rPr>
          <w:sz w:val="24"/>
          <w:szCs w:val="24"/>
        </w:rPr>
        <w:t>child age 11-1</w:t>
      </w:r>
      <w:r w:rsidR="00172301">
        <w:rPr>
          <w:sz w:val="24"/>
          <w:szCs w:val="24"/>
        </w:rPr>
        <w:t>5</w:t>
      </w:r>
    </w:p>
    <w:p w14:paraId="15BDF26D" w14:textId="77777777" w:rsidR="004E72A6" w:rsidRPr="0011494F" w:rsidRDefault="004E72A6" w:rsidP="003F71AE">
      <w:pPr>
        <w:spacing w:after="0" w:line="240" w:lineRule="auto"/>
        <w:rPr>
          <w:sz w:val="24"/>
          <w:szCs w:val="24"/>
        </w:rPr>
      </w:pPr>
    </w:p>
    <w:p w14:paraId="71BAFDE6" w14:textId="77777777" w:rsidR="004E72A6" w:rsidRPr="004E72A6" w:rsidRDefault="004E72A6" w:rsidP="004E72A6">
      <w:pPr>
        <w:shd w:val="clear" w:color="auto" w:fill="FFFFFF"/>
        <w:spacing w:after="0" w:line="240" w:lineRule="auto"/>
        <w:rPr>
          <w:ins w:id="116" w:author="Meriah DeJoseph" w:date="2017-02-17T16:15:00Z"/>
          <w:rFonts w:ascii="Arial" w:eastAsia="Times New Roman" w:hAnsi="Arial" w:cs="Arial"/>
          <w:color w:val="222222"/>
          <w:sz w:val="19"/>
          <w:szCs w:val="19"/>
        </w:rPr>
      </w:pPr>
      <w:ins w:id="117" w:author="Meriah DeJoseph" w:date="2017-02-17T16:15:00Z">
        <w:r w:rsidRPr="004E72A6">
          <w:rPr>
            <w:rFonts w:ascii="Arial" w:eastAsia="Times New Roman" w:hAnsi="Arial" w:cs="Arial"/>
            <w:color w:val="222222"/>
            <w:sz w:val="19"/>
            <w:szCs w:val="19"/>
          </w:rPr>
          <w:t>NOTE TO NC RAs: </w:t>
        </w:r>
      </w:ins>
    </w:p>
    <w:p w14:paraId="2DAB5658" w14:textId="77777777" w:rsidR="004E72A6" w:rsidRPr="004E72A6" w:rsidRDefault="004E72A6" w:rsidP="004E72A6">
      <w:pPr>
        <w:shd w:val="clear" w:color="auto" w:fill="FFFFFF"/>
        <w:spacing w:after="0" w:line="240" w:lineRule="auto"/>
        <w:rPr>
          <w:ins w:id="118" w:author="Meriah DeJoseph" w:date="2017-02-17T16:15:00Z"/>
          <w:rFonts w:ascii="Arial" w:eastAsia="Times New Roman" w:hAnsi="Arial" w:cs="Arial"/>
          <w:color w:val="222222"/>
          <w:sz w:val="19"/>
          <w:szCs w:val="19"/>
        </w:rPr>
      </w:pPr>
      <w:ins w:id="119" w:author="Meriah DeJoseph" w:date="2017-02-17T16:15:00Z">
        <w:r w:rsidRPr="004E72A6">
          <w:rPr>
            <w:rFonts w:ascii="Arial" w:eastAsia="Times New Roman" w:hAnsi="Arial" w:cs="Arial"/>
            <w:color w:val="222222"/>
            <w:sz w:val="19"/>
            <w:szCs w:val="19"/>
          </w:rPr>
          <w:t> </w:t>
        </w:r>
      </w:ins>
    </w:p>
    <w:p w14:paraId="211C3620" w14:textId="77777777" w:rsidR="004E72A6" w:rsidRPr="004E72A6" w:rsidRDefault="004E72A6" w:rsidP="004E72A6">
      <w:pPr>
        <w:shd w:val="clear" w:color="auto" w:fill="FFFFFF"/>
        <w:spacing w:after="0" w:line="240" w:lineRule="auto"/>
        <w:rPr>
          <w:ins w:id="120" w:author="Meriah DeJoseph" w:date="2017-02-17T16:15:00Z"/>
          <w:rFonts w:ascii="Arial" w:eastAsia="Times New Roman" w:hAnsi="Arial" w:cs="Arial"/>
          <w:color w:val="222222"/>
          <w:sz w:val="19"/>
          <w:szCs w:val="19"/>
        </w:rPr>
      </w:pPr>
      <w:ins w:id="121" w:author="Meriah DeJoseph" w:date="2017-02-17T16:15:00Z">
        <w:r w:rsidRPr="004E72A6">
          <w:rPr>
            <w:rFonts w:ascii="Arial" w:eastAsia="Times New Roman" w:hAnsi="Arial" w:cs="Arial"/>
            <w:color w:val="222222"/>
            <w:sz w:val="19"/>
            <w:szCs w:val="19"/>
          </w:rPr>
          <w:t>If the parent reports that they have MedCost as an insurer, ask, “</w:t>
        </w:r>
        <w:r w:rsidRPr="004E72A6">
          <w:rPr>
            <w:rFonts w:ascii="Arial" w:eastAsia="Times New Roman" w:hAnsi="Arial" w:cs="Arial"/>
            <w:i/>
            <w:iCs/>
            <w:color w:val="000000"/>
            <w:sz w:val="19"/>
            <w:szCs w:val="19"/>
          </w:rPr>
          <w:t>MedCost is pretty common in North Carolina. It is a case management system that helps manage your claims between you and your insurance provider. For this study, we actually need to know the insurance provider that MedCost is linked to. Do you happen to know who pays when you go to the doctor? Maybe you’ve received a bill or a piece of mail from an insurance provider in the past? Please look over this list of insurance providers we have thought of [show list of providers] and let me know if any of these look familiar to you as your provider.”</w:t>
        </w:r>
      </w:ins>
    </w:p>
    <w:p w14:paraId="52554064" w14:textId="77777777" w:rsidR="004E72A6" w:rsidRPr="004E72A6" w:rsidRDefault="004E72A6" w:rsidP="004E72A6">
      <w:pPr>
        <w:shd w:val="clear" w:color="auto" w:fill="FFFFFF"/>
        <w:spacing w:after="0" w:line="240" w:lineRule="auto"/>
        <w:rPr>
          <w:ins w:id="122" w:author="Meriah DeJoseph" w:date="2017-02-17T16:15:00Z"/>
          <w:rFonts w:ascii="Arial" w:eastAsia="Times New Roman" w:hAnsi="Arial" w:cs="Arial"/>
          <w:color w:val="222222"/>
          <w:sz w:val="19"/>
          <w:szCs w:val="19"/>
        </w:rPr>
      </w:pPr>
      <w:ins w:id="123" w:author="Meriah DeJoseph" w:date="2017-02-17T16:15:00Z">
        <w:r w:rsidRPr="004E72A6">
          <w:rPr>
            <w:rFonts w:ascii="Arial" w:eastAsia="Times New Roman" w:hAnsi="Arial" w:cs="Arial"/>
            <w:caps/>
            <w:color w:val="222222"/>
            <w:sz w:val="19"/>
            <w:szCs w:val="19"/>
          </w:rPr>
          <w:t> </w:t>
        </w:r>
      </w:ins>
    </w:p>
    <w:p w14:paraId="2B942335" w14:textId="77777777" w:rsidR="004E72A6" w:rsidRPr="004E72A6" w:rsidRDefault="004E72A6" w:rsidP="004E72A6">
      <w:pPr>
        <w:shd w:val="clear" w:color="auto" w:fill="FFFFFF"/>
        <w:spacing w:after="0" w:line="240" w:lineRule="auto"/>
        <w:rPr>
          <w:ins w:id="124" w:author="Meriah DeJoseph" w:date="2017-02-17T16:15:00Z"/>
          <w:rFonts w:ascii="Arial" w:eastAsia="Times New Roman" w:hAnsi="Arial" w:cs="Arial"/>
          <w:color w:val="222222"/>
          <w:sz w:val="19"/>
          <w:szCs w:val="19"/>
        </w:rPr>
      </w:pPr>
      <w:ins w:id="125" w:author="Meriah DeJoseph" w:date="2017-02-17T16:15:00Z">
        <w:r w:rsidRPr="004E72A6">
          <w:rPr>
            <w:rFonts w:ascii="Arial" w:eastAsia="Times New Roman" w:hAnsi="Arial" w:cs="Arial"/>
            <w:color w:val="222222"/>
            <w:sz w:val="19"/>
            <w:szCs w:val="19"/>
          </w:rPr>
          <w:t>If PC finds provider on list, have them sign appropriate insurer form, and indicate insurance provider in Blaise.</w:t>
        </w:r>
      </w:ins>
    </w:p>
    <w:p w14:paraId="6D176ACA" w14:textId="77777777" w:rsidR="004E72A6" w:rsidRPr="004E72A6" w:rsidRDefault="004E72A6" w:rsidP="004E72A6">
      <w:pPr>
        <w:shd w:val="clear" w:color="auto" w:fill="FFFFFF"/>
        <w:spacing w:after="0" w:line="240" w:lineRule="auto"/>
        <w:rPr>
          <w:ins w:id="126" w:author="Meriah DeJoseph" w:date="2017-02-17T16:15:00Z"/>
          <w:rFonts w:ascii="Arial" w:eastAsia="Times New Roman" w:hAnsi="Arial" w:cs="Arial"/>
          <w:color w:val="222222"/>
          <w:sz w:val="19"/>
          <w:szCs w:val="19"/>
        </w:rPr>
      </w:pPr>
      <w:ins w:id="127" w:author="Meriah DeJoseph" w:date="2017-02-17T16:15:00Z">
        <w:r w:rsidRPr="004E72A6">
          <w:rPr>
            <w:rFonts w:ascii="Arial" w:eastAsia="Times New Roman" w:hAnsi="Arial" w:cs="Arial"/>
            <w:color w:val="222222"/>
            <w:sz w:val="19"/>
            <w:szCs w:val="19"/>
          </w:rPr>
          <w:t> </w:t>
        </w:r>
      </w:ins>
    </w:p>
    <w:p w14:paraId="3668AC9D" w14:textId="77777777" w:rsidR="004E72A6" w:rsidRPr="004E72A6" w:rsidRDefault="004E72A6" w:rsidP="004E72A6">
      <w:pPr>
        <w:shd w:val="clear" w:color="auto" w:fill="FFFFFF"/>
        <w:spacing w:after="0" w:line="240" w:lineRule="auto"/>
        <w:rPr>
          <w:ins w:id="128" w:author="Meriah DeJoseph" w:date="2017-02-17T16:15:00Z"/>
          <w:rFonts w:ascii="Arial" w:eastAsia="Times New Roman" w:hAnsi="Arial" w:cs="Arial"/>
          <w:color w:val="222222"/>
          <w:sz w:val="19"/>
          <w:szCs w:val="19"/>
        </w:rPr>
      </w:pPr>
      <w:ins w:id="129" w:author="Meriah DeJoseph" w:date="2017-02-17T16:15:00Z">
        <w:r w:rsidRPr="004E72A6">
          <w:rPr>
            <w:rFonts w:ascii="Arial" w:eastAsia="Times New Roman" w:hAnsi="Arial" w:cs="Arial"/>
            <w:color w:val="222222"/>
            <w:sz w:val="19"/>
            <w:szCs w:val="19"/>
          </w:rPr>
          <w:t>If PC does not find insurance provider on list, but gives a different insurance provider name, enter that insurance provider name in the “Other” field.</w:t>
        </w:r>
      </w:ins>
    </w:p>
    <w:p w14:paraId="68B2C5CB" w14:textId="77777777" w:rsidR="004E72A6" w:rsidRPr="004E72A6" w:rsidRDefault="004E72A6" w:rsidP="004E72A6">
      <w:pPr>
        <w:shd w:val="clear" w:color="auto" w:fill="FFFFFF"/>
        <w:spacing w:after="0" w:line="240" w:lineRule="auto"/>
        <w:rPr>
          <w:ins w:id="130" w:author="Meriah DeJoseph" w:date="2017-02-17T16:15:00Z"/>
          <w:rFonts w:ascii="Arial" w:eastAsia="Times New Roman" w:hAnsi="Arial" w:cs="Arial"/>
          <w:color w:val="222222"/>
          <w:sz w:val="19"/>
          <w:szCs w:val="19"/>
        </w:rPr>
      </w:pPr>
      <w:ins w:id="131" w:author="Meriah DeJoseph" w:date="2017-02-17T16:15:00Z">
        <w:r w:rsidRPr="004E72A6">
          <w:rPr>
            <w:rFonts w:ascii="Arial" w:eastAsia="Times New Roman" w:hAnsi="Arial" w:cs="Arial"/>
            <w:color w:val="222222"/>
            <w:sz w:val="19"/>
            <w:szCs w:val="19"/>
          </w:rPr>
          <w:t> </w:t>
        </w:r>
      </w:ins>
    </w:p>
    <w:p w14:paraId="2D5AF6E1" w14:textId="77777777" w:rsidR="004E72A6" w:rsidRPr="004E72A6" w:rsidRDefault="004E72A6" w:rsidP="004E72A6">
      <w:pPr>
        <w:shd w:val="clear" w:color="auto" w:fill="FFFFFF"/>
        <w:spacing w:after="0" w:line="240" w:lineRule="auto"/>
        <w:rPr>
          <w:ins w:id="132" w:author="Meriah DeJoseph" w:date="2017-02-17T16:15:00Z"/>
          <w:rFonts w:ascii="Arial" w:eastAsia="Times New Roman" w:hAnsi="Arial" w:cs="Arial"/>
          <w:color w:val="222222"/>
          <w:sz w:val="19"/>
          <w:szCs w:val="19"/>
        </w:rPr>
      </w:pPr>
      <w:ins w:id="133" w:author="Meriah DeJoseph" w:date="2017-02-17T16:15:00Z">
        <w:r w:rsidRPr="004E72A6">
          <w:rPr>
            <w:rFonts w:ascii="Arial" w:eastAsia="Times New Roman" w:hAnsi="Arial" w:cs="Arial"/>
            <w:color w:val="222222"/>
            <w:sz w:val="19"/>
            <w:szCs w:val="19"/>
          </w:rPr>
          <w:t>If PC does not know, enter “MedCost” in the “Other” field.</w:t>
        </w:r>
      </w:ins>
    </w:p>
    <w:p w14:paraId="1785445B" w14:textId="361D987A" w:rsidR="003F71AE" w:rsidRDefault="00E16AA0" w:rsidP="00487B71">
      <w:pPr>
        <w:spacing w:after="0"/>
        <w:rPr>
          <w:sz w:val="24"/>
          <w:szCs w:val="24"/>
        </w:rPr>
      </w:pPr>
      <w:ins w:id="134" w:author="Jung, Lindsey Subin" w:date="2017-03-02T16:01: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TCInsur1 – TCInsur18</w:t>
        </w:r>
      </w:ins>
    </w:p>
    <w:p w14:paraId="79A65A5D" w14:textId="7382C836" w:rsidR="00487B71" w:rsidRPr="0011494F" w:rsidRDefault="00487B71" w:rsidP="00487B71">
      <w:pPr>
        <w:spacing w:after="0"/>
        <w:rPr>
          <w:sz w:val="24"/>
          <w:szCs w:val="24"/>
        </w:rPr>
      </w:pPr>
      <w:r w:rsidRPr="0011494F">
        <w:rPr>
          <w:sz w:val="24"/>
          <w:szCs w:val="24"/>
        </w:rPr>
        <w:t>Blue Cross Blue Shield (</w:t>
      </w:r>
      <w:r w:rsidR="00757F0B">
        <w:rPr>
          <w:sz w:val="24"/>
          <w:szCs w:val="24"/>
        </w:rPr>
        <w:t>NC only</w:t>
      </w:r>
      <w:r w:rsidRPr="0011494F">
        <w:rPr>
          <w:sz w:val="24"/>
          <w:szCs w:val="24"/>
        </w:rPr>
        <w:t>)</w:t>
      </w:r>
    </w:p>
    <w:p w14:paraId="7DE59924" w14:textId="77777777" w:rsidR="00487B71" w:rsidRPr="0011494F" w:rsidRDefault="00487B71" w:rsidP="00487B71">
      <w:pPr>
        <w:spacing w:after="0"/>
        <w:rPr>
          <w:sz w:val="24"/>
          <w:szCs w:val="24"/>
        </w:rPr>
      </w:pPr>
      <w:r w:rsidRPr="0011494F">
        <w:rPr>
          <w:sz w:val="24"/>
          <w:szCs w:val="24"/>
        </w:rPr>
        <w:t>Aetna</w:t>
      </w:r>
    </w:p>
    <w:p w14:paraId="6C3107EA" w14:textId="77777777" w:rsidR="00487B71" w:rsidRPr="0011494F" w:rsidRDefault="00487B71" w:rsidP="00487B71">
      <w:pPr>
        <w:spacing w:after="0"/>
        <w:rPr>
          <w:sz w:val="24"/>
          <w:szCs w:val="24"/>
        </w:rPr>
      </w:pPr>
      <w:r w:rsidRPr="0011494F">
        <w:rPr>
          <w:sz w:val="24"/>
          <w:szCs w:val="24"/>
        </w:rPr>
        <w:t>Blue Shield of California</w:t>
      </w:r>
    </w:p>
    <w:p w14:paraId="3009965E" w14:textId="77777777" w:rsidR="00487B71" w:rsidRPr="0011494F" w:rsidRDefault="00487B71" w:rsidP="00487B71">
      <w:pPr>
        <w:spacing w:after="0"/>
        <w:rPr>
          <w:sz w:val="24"/>
          <w:szCs w:val="24"/>
        </w:rPr>
      </w:pPr>
      <w:r w:rsidRPr="0011494F">
        <w:rPr>
          <w:sz w:val="24"/>
          <w:szCs w:val="24"/>
        </w:rPr>
        <w:t>Carefirst Inc Group</w:t>
      </w:r>
    </w:p>
    <w:p w14:paraId="7ADA5F73" w14:textId="77777777" w:rsidR="00487B71" w:rsidRPr="0011494F" w:rsidRDefault="00487B71" w:rsidP="00487B71">
      <w:pPr>
        <w:spacing w:after="0"/>
        <w:rPr>
          <w:sz w:val="24"/>
          <w:szCs w:val="24"/>
        </w:rPr>
      </w:pPr>
      <w:r w:rsidRPr="0011494F">
        <w:rPr>
          <w:sz w:val="24"/>
          <w:szCs w:val="24"/>
        </w:rPr>
        <w:t>Cigna</w:t>
      </w:r>
    </w:p>
    <w:p w14:paraId="268CADAC" w14:textId="77777777" w:rsidR="00487B71" w:rsidRPr="0011494F" w:rsidRDefault="00487B71" w:rsidP="00487B71">
      <w:pPr>
        <w:spacing w:after="0"/>
        <w:rPr>
          <w:sz w:val="24"/>
          <w:szCs w:val="24"/>
        </w:rPr>
      </w:pPr>
      <w:r w:rsidRPr="0011494F">
        <w:rPr>
          <w:sz w:val="24"/>
          <w:szCs w:val="24"/>
        </w:rPr>
        <w:t>Highmark</w:t>
      </w:r>
    </w:p>
    <w:p w14:paraId="7DEF72BA" w14:textId="77777777" w:rsidR="00487B71" w:rsidRPr="0011494F" w:rsidRDefault="00487B71" w:rsidP="00487B71">
      <w:pPr>
        <w:spacing w:after="0"/>
        <w:rPr>
          <w:sz w:val="24"/>
          <w:szCs w:val="24"/>
        </w:rPr>
      </w:pPr>
      <w:r w:rsidRPr="0011494F">
        <w:rPr>
          <w:sz w:val="24"/>
          <w:szCs w:val="24"/>
        </w:rPr>
        <w:t>Humana</w:t>
      </w:r>
    </w:p>
    <w:p w14:paraId="66114234" w14:textId="77777777" w:rsidR="00487B71" w:rsidRPr="0011494F" w:rsidRDefault="00487B71" w:rsidP="00487B71">
      <w:pPr>
        <w:spacing w:after="0"/>
        <w:rPr>
          <w:sz w:val="24"/>
          <w:szCs w:val="24"/>
        </w:rPr>
      </w:pPr>
      <w:r w:rsidRPr="0011494F">
        <w:rPr>
          <w:sz w:val="24"/>
          <w:szCs w:val="24"/>
        </w:rPr>
        <w:t>Molina Healthcare</w:t>
      </w:r>
    </w:p>
    <w:p w14:paraId="3F25AFD0" w14:textId="77777777" w:rsidR="00487B71" w:rsidRPr="0011494F" w:rsidRDefault="00487B71" w:rsidP="00487B71">
      <w:pPr>
        <w:spacing w:after="0"/>
        <w:rPr>
          <w:sz w:val="24"/>
          <w:szCs w:val="24"/>
        </w:rPr>
      </w:pPr>
      <w:r w:rsidRPr="0011494F">
        <w:rPr>
          <w:sz w:val="24"/>
          <w:szCs w:val="24"/>
        </w:rPr>
        <w:t>United Healthcare</w:t>
      </w:r>
    </w:p>
    <w:p w14:paraId="23D6A01F" w14:textId="77777777" w:rsidR="00487B71" w:rsidRDefault="00487B71" w:rsidP="00487B71">
      <w:pPr>
        <w:spacing w:after="0"/>
        <w:rPr>
          <w:sz w:val="24"/>
          <w:szCs w:val="24"/>
        </w:rPr>
      </w:pPr>
      <w:r w:rsidRPr="0011494F">
        <w:rPr>
          <w:sz w:val="24"/>
          <w:szCs w:val="24"/>
        </w:rPr>
        <w:t>Wellcare Group</w:t>
      </w:r>
    </w:p>
    <w:p w14:paraId="46905E00" w14:textId="2B731352" w:rsidR="00D16705" w:rsidRDefault="00D16705" w:rsidP="00487B71">
      <w:pPr>
        <w:spacing w:after="0"/>
        <w:rPr>
          <w:sz w:val="24"/>
          <w:szCs w:val="24"/>
        </w:rPr>
      </w:pPr>
      <w:r>
        <w:rPr>
          <w:sz w:val="24"/>
          <w:szCs w:val="24"/>
        </w:rPr>
        <w:t>Medicare</w:t>
      </w:r>
    </w:p>
    <w:p w14:paraId="0D4DC1A0" w14:textId="7B09D816" w:rsidR="00952156" w:rsidRDefault="00952156" w:rsidP="00487B71">
      <w:pPr>
        <w:spacing w:after="0"/>
        <w:rPr>
          <w:sz w:val="24"/>
          <w:szCs w:val="24"/>
        </w:rPr>
      </w:pPr>
      <w:r>
        <w:rPr>
          <w:sz w:val="24"/>
          <w:szCs w:val="24"/>
        </w:rPr>
        <w:t xml:space="preserve">Medicaid </w:t>
      </w:r>
    </w:p>
    <w:p w14:paraId="7DEE5388" w14:textId="3B07901A" w:rsidR="00AC7C95" w:rsidRDefault="00AC7C95" w:rsidP="00487B71">
      <w:pPr>
        <w:spacing w:after="0"/>
        <w:rPr>
          <w:sz w:val="24"/>
          <w:szCs w:val="24"/>
        </w:rPr>
      </w:pPr>
      <w:r>
        <w:rPr>
          <w:sz w:val="24"/>
          <w:szCs w:val="24"/>
        </w:rPr>
        <w:t>CHIP</w:t>
      </w:r>
    </w:p>
    <w:p w14:paraId="515D7038" w14:textId="33675BCB" w:rsidR="00D16705" w:rsidRDefault="00D16705" w:rsidP="00487B71">
      <w:pPr>
        <w:spacing w:after="0"/>
        <w:rPr>
          <w:sz w:val="24"/>
          <w:szCs w:val="24"/>
        </w:rPr>
      </w:pPr>
      <w:r>
        <w:rPr>
          <w:sz w:val="24"/>
          <w:szCs w:val="24"/>
        </w:rPr>
        <w:t>Tricare North (active military insurance)</w:t>
      </w:r>
    </w:p>
    <w:p w14:paraId="35F92E06" w14:textId="1F395CC1" w:rsidR="00D16705" w:rsidRDefault="00D16705" w:rsidP="00487B71">
      <w:pPr>
        <w:spacing w:after="0"/>
        <w:rPr>
          <w:sz w:val="24"/>
          <w:szCs w:val="24"/>
        </w:rPr>
      </w:pPr>
      <w:r>
        <w:rPr>
          <w:sz w:val="24"/>
          <w:szCs w:val="24"/>
        </w:rPr>
        <w:t>VA</w:t>
      </w:r>
    </w:p>
    <w:p w14:paraId="0AC1F909" w14:textId="0BD127D7" w:rsidR="00274F9C" w:rsidRDefault="00274F9C" w:rsidP="00487B71">
      <w:pPr>
        <w:spacing w:after="0"/>
        <w:rPr>
          <w:sz w:val="24"/>
          <w:szCs w:val="24"/>
        </w:rPr>
      </w:pPr>
      <w:proofErr w:type="gramStart"/>
      <w:r>
        <w:rPr>
          <w:sz w:val="24"/>
          <w:szCs w:val="24"/>
        </w:rPr>
        <w:t>UPMC(</w:t>
      </w:r>
      <w:proofErr w:type="gramEnd"/>
      <w:r>
        <w:rPr>
          <w:sz w:val="24"/>
          <w:szCs w:val="24"/>
        </w:rPr>
        <w:t>PA only)</w:t>
      </w:r>
    </w:p>
    <w:p w14:paraId="04580DB3" w14:textId="31A7A480" w:rsidR="00017146" w:rsidRDefault="00017146" w:rsidP="00017146">
      <w:pPr>
        <w:spacing w:after="0" w:line="240" w:lineRule="auto"/>
        <w:rPr>
          <w:sz w:val="24"/>
          <w:szCs w:val="24"/>
        </w:rPr>
      </w:pPr>
      <w:r>
        <w:rPr>
          <w:sz w:val="24"/>
          <w:szCs w:val="24"/>
        </w:rPr>
        <w:t xml:space="preserve">Other (please </w:t>
      </w:r>
      <w:proofErr w:type="gramStart"/>
      <w:r>
        <w:rPr>
          <w:sz w:val="24"/>
          <w:szCs w:val="24"/>
        </w:rPr>
        <w:t>specify:_</w:t>
      </w:r>
      <w:proofErr w:type="gramEnd"/>
      <w:r>
        <w:rPr>
          <w:sz w:val="24"/>
          <w:szCs w:val="24"/>
        </w:rPr>
        <w:t>_________)</w:t>
      </w:r>
      <w:ins w:id="135" w:author="Jung, Lindsey Subin" w:date="2017-03-02T16:02:00Z">
        <w:r w:rsidR="00E16AA0">
          <w:rPr>
            <w:rFonts w:ascii="Calibri" w:hAnsi="Calibri"/>
            <w:color w:val="1F497D"/>
            <w:shd w:val="clear" w:color="auto" w:fill="FFFFFF"/>
          </w:rPr>
          <w:t xml:space="preserve"> </w:t>
        </w:r>
        <w:r w:rsidR="00E16AA0">
          <w:rPr>
            <w:rFonts w:ascii="Calibri" w:eastAsia="Times New Roman" w:hAnsi="Calibri" w:cs="Times New Roman"/>
            <w:b/>
            <w:bCs/>
            <w:color w:val="1F497D"/>
          </w:rPr>
          <w:t xml:space="preserve">               </w:t>
        </w:r>
        <w:r w:rsidR="00E16AA0">
          <w:rPr>
            <w:rFonts w:ascii="Arial" w:eastAsia="Times New Roman" w:hAnsi="Arial" w:cs="Arial"/>
            <w:b/>
            <w:bCs/>
            <w:color w:val="000000" w:themeColor="text1"/>
            <w:sz w:val="24"/>
            <w:szCs w:val="24"/>
          </w:rPr>
          <w:t>TC</w:t>
        </w:r>
        <w:r w:rsidR="00E16AA0">
          <w:rPr>
            <w:rFonts w:ascii="Arial" w:eastAsia="Times New Roman" w:hAnsi="Arial" w:cs="Arial"/>
            <w:b/>
            <w:bCs/>
            <w:color w:val="000000" w:themeColor="text1"/>
            <w:sz w:val="24"/>
            <w:szCs w:val="24"/>
          </w:rPr>
          <w:t>IncurSp</w:t>
        </w:r>
      </w:ins>
    </w:p>
    <w:p w14:paraId="0B4FB4C5" w14:textId="659AE0FB" w:rsidR="00B5650A" w:rsidRDefault="00B5650A" w:rsidP="00B5650A">
      <w:pPr>
        <w:spacing w:after="0" w:line="240" w:lineRule="auto"/>
        <w:rPr>
          <w:sz w:val="24"/>
          <w:szCs w:val="24"/>
        </w:rPr>
      </w:pPr>
      <w:r>
        <w:rPr>
          <w:sz w:val="24"/>
          <w:szCs w:val="24"/>
        </w:rPr>
        <w:lastRenderedPageBreak/>
        <w:t>NEVER had health insurance (add pop up message, asking “are you sure PC said that their child has NEVER had health insurance?”)</w:t>
      </w:r>
    </w:p>
    <w:p w14:paraId="4CC161AC" w14:textId="72F35960" w:rsidR="00B5650A" w:rsidRDefault="00B5650A" w:rsidP="00017146">
      <w:pPr>
        <w:spacing w:after="0" w:line="240" w:lineRule="auto"/>
        <w:rPr>
          <w:ins w:id="136" w:author="Jung, Lindsey Subin" w:date="2017-03-02T16:04:00Z"/>
          <w:sz w:val="24"/>
          <w:szCs w:val="24"/>
        </w:rPr>
      </w:pPr>
    </w:p>
    <w:p w14:paraId="51337A5C" w14:textId="77777777" w:rsidR="00E16AA0" w:rsidRDefault="00E16AA0" w:rsidP="00E16AA0">
      <w:pPr>
        <w:spacing w:after="0" w:line="240" w:lineRule="auto"/>
        <w:rPr>
          <w:ins w:id="137" w:author="Jung, Lindsey Subin" w:date="2017-03-02T16:04:00Z"/>
          <w:rFonts w:ascii="Arial" w:eastAsia="Times New Roman" w:hAnsi="Arial" w:cs="Arial"/>
          <w:b/>
          <w:bCs/>
          <w:color w:val="000000" w:themeColor="text1"/>
          <w:sz w:val="24"/>
          <w:szCs w:val="24"/>
        </w:rPr>
      </w:pPr>
      <w:ins w:id="138"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TCInBCBSTCY1 – TCInBCBSTCY3</w:t>
        </w:r>
      </w:ins>
    </w:p>
    <w:p w14:paraId="3EEA000D" w14:textId="77777777" w:rsidR="00E16AA0" w:rsidRDefault="00E16AA0" w:rsidP="00E16AA0">
      <w:pPr>
        <w:spacing w:after="0" w:line="240" w:lineRule="auto"/>
        <w:rPr>
          <w:ins w:id="139" w:author="Jung, Lindsey Subin" w:date="2017-03-02T16:04:00Z"/>
          <w:rFonts w:ascii="Arial" w:eastAsia="Times New Roman" w:hAnsi="Arial" w:cs="Arial"/>
          <w:b/>
          <w:bCs/>
          <w:color w:val="000000" w:themeColor="text1"/>
          <w:sz w:val="24"/>
          <w:szCs w:val="24"/>
        </w:rPr>
      </w:pPr>
      <w:ins w:id="140"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TCInAetnTCY1 –TCInAetnTCY3</w:t>
        </w:r>
      </w:ins>
    </w:p>
    <w:p w14:paraId="3210CA64" w14:textId="77777777" w:rsidR="00E16AA0" w:rsidRDefault="00E16AA0" w:rsidP="00E16AA0">
      <w:pPr>
        <w:spacing w:after="0" w:line="240" w:lineRule="auto"/>
        <w:rPr>
          <w:ins w:id="141" w:author="Jung, Lindsey Subin" w:date="2017-03-02T16:04:00Z"/>
          <w:rFonts w:ascii="Arial" w:eastAsia="Times New Roman" w:hAnsi="Arial" w:cs="Arial"/>
          <w:b/>
          <w:bCs/>
          <w:color w:val="000000" w:themeColor="text1"/>
          <w:sz w:val="24"/>
          <w:szCs w:val="24"/>
        </w:rPr>
      </w:pPr>
      <w:ins w:id="142"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TCInBCCATCY1 – TCInBCCATCY3</w:t>
        </w:r>
      </w:ins>
    </w:p>
    <w:p w14:paraId="493125BC" w14:textId="77777777" w:rsidR="00E16AA0" w:rsidRDefault="00E16AA0" w:rsidP="00E16AA0">
      <w:pPr>
        <w:spacing w:after="0" w:line="240" w:lineRule="auto"/>
        <w:rPr>
          <w:ins w:id="143" w:author="Jung, Lindsey Subin" w:date="2017-03-02T16:04:00Z"/>
          <w:rFonts w:ascii="Arial" w:eastAsia="Times New Roman" w:hAnsi="Arial" w:cs="Arial"/>
          <w:b/>
          <w:bCs/>
          <w:color w:val="000000" w:themeColor="text1"/>
          <w:sz w:val="24"/>
          <w:szCs w:val="24"/>
        </w:rPr>
      </w:pPr>
      <w:ins w:id="144"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TCInCFIGTCY1 – TCInCFIGTCY3</w:t>
        </w:r>
      </w:ins>
    </w:p>
    <w:p w14:paraId="7D817B1B" w14:textId="77777777" w:rsidR="00E16AA0" w:rsidRDefault="00E16AA0" w:rsidP="00E16AA0">
      <w:pPr>
        <w:spacing w:after="0" w:line="240" w:lineRule="auto"/>
        <w:rPr>
          <w:ins w:id="145" w:author="Jung, Lindsey Subin" w:date="2017-03-02T16:04:00Z"/>
          <w:rFonts w:ascii="Arial" w:eastAsia="Times New Roman" w:hAnsi="Arial" w:cs="Arial"/>
          <w:b/>
          <w:bCs/>
          <w:color w:val="000000" w:themeColor="text1"/>
          <w:sz w:val="24"/>
          <w:szCs w:val="24"/>
        </w:rPr>
      </w:pPr>
      <w:ins w:id="146"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TCInCignTCY1 – TCInCignTCY3</w:t>
        </w:r>
      </w:ins>
    </w:p>
    <w:p w14:paraId="6B5CA488" w14:textId="77777777" w:rsidR="00E16AA0" w:rsidRDefault="00E16AA0" w:rsidP="00E16AA0">
      <w:pPr>
        <w:spacing w:after="0" w:line="240" w:lineRule="auto"/>
        <w:rPr>
          <w:ins w:id="147" w:author="Jung, Lindsey Subin" w:date="2017-03-02T16:04:00Z"/>
          <w:rFonts w:ascii="Arial" w:eastAsia="Times New Roman" w:hAnsi="Arial" w:cs="Arial"/>
          <w:b/>
          <w:bCs/>
          <w:color w:val="000000" w:themeColor="text1"/>
          <w:sz w:val="24"/>
          <w:szCs w:val="24"/>
        </w:rPr>
      </w:pPr>
      <w:ins w:id="148"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TCInHighTCY1 – TCInHighTCY3</w:t>
        </w:r>
      </w:ins>
    </w:p>
    <w:p w14:paraId="5C20DAA2" w14:textId="77777777" w:rsidR="00E16AA0" w:rsidRDefault="00E16AA0" w:rsidP="00E16AA0">
      <w:pPr>
        <w:spacing w:after="0" w:line="240" w:lineRule="auto"/>
        <w:rPr>
          <w:ins w:id="149" w:author="Jung, Lindsey Subin" w:date="2017-03-02T16:04:00Z"/>
          <w:rFonts w:ascii="Arial" w:eastAsia="Times New Roman" w:hAnsi="Arial" w:cs="Arial"/>
          <w:b/>
          <w:bCs/>
          <w:color w:val="000000" w:themeColor="text1"/>
          <w:sz w:val="24"/>
          <w:szCs w:val="24"/>
        </w:rPr>
      </w:pPr>
      <w:ins w:id="150"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TCInHumaTCY1 – TCInHumaTCY3</w:t>
        </w:r>
      </w:ins>
    </w:p>
    <w:p w14:paraId="737061F9" w14:textId="77777777" w:rsidR="00E16AA0" w:rsidRDefault="00E16AA0" w:rsidP="00E16AA0">
      <w:pPr>
        <w:spacing w:after="0" w:line="240" w:lineRule="auto"/>
        <w:rPr>
          <w:ins w:id="151" w:author="Jung, Lindsey Subin" w:date="2017-03-02T16:04:00Z"/>
          <w:rFonts w:ascii="Arial" w:eastAsia="Times New Roman" w:hAnsi="Arial" w:cs="Arial"/>
          <w:b/>
          <w:bCs/>
          <w:color w:val="000000" w:themeColor="text1"/>
          <w:sz w:val="24"/>
          <w:szCs w:val="24"/>
        </w:rPr>
      </w:pPr>
      <w:ins w:id="152"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TCInMoliTCY1 – TCInMoliTCY3</w:t>
        </w:r>
      </w:ins>
    </w:p>
    <w:p w14:paraId="396B8797" w14:textId="77777777" w:rsidR="00E16AA0" w:rsidRDefault="00E16AA0" w:rsidP="00E16AA0">
      <w:pPr>
        <w:spacing w:after="0" w:line="240" w:lineRule="auto"/>
        <w:rPr>
          <w:ins w:id="153" w:author="Jung, Lindsey Subin" w:date="2017-03-02T16:04:00Z"/>
          <w:rFonts w:ascii="Arial" w:eastAsia="Times New Roman" w:hAnsi="Arial" w:cs="Arial"/>
          <w:b/>
          <w:bCs/>
          <w:color w:val="000000" w:themeColor="text1"/>
          <w:sz w:val="24"/>
          <w:szCs w:val="24"/>
        </w:rPr>
      </w:pPr>
      <w:ins w:id="154"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TCInUHTCY1 – TCInUHTCY3</w:t>
        </w:r>
      </w:ins>
    </w:p>
    <w:p w14:paraId="6D3D88B0" w14:textId="77777777" w:rsidR="00E16AA0" w:rsidRDefault="00E16AA0" w:rsidP="00E16AA0">
      <w:pPr>
        <w:spacing w:after="0" w:line="240" w:lineRule="auto"/>
        <w:rPr>
          <w:ins w:id="155" w:author="Jung, Lindsey Subin" w:date="2017-03-02T16:04:00Z"/>
          <w:rFonts w:ascii="Arial" w:eastAsia="Times New Roman" w:hAnsi="Arial" w:cs="Arial"/>
          <w:b/>
          <w:bCs/>
          <w:color w:val="000000" w:themeColor="text1"/>
          <w:sz w:val="24"/>
          <w:szCs w:val="24"/>
        </w:rPr>
      </w:pPr>
      <w:ins w:id="156"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TCInWGTCY1 – TCInWGTCY3</w:t>
        </w:r>
      </w:ins>
    </w:p>
    <w:p w14:paraId="6CB1CA29" w14:textId="77777777" w:rsidR="00E16AA0" w:rsidRDefault="00E16AA0" w:rsidP="00E16AA0">
      <w:pPr>
        <w:spacing w:after="0" w:line="240" w:lineRule="auto"/>
        <w:rPr>
          <w:ins w:id="157" w:author="Jung, Lindsey Subin" w:date="2017-03-02T16:04:00Z"/>
          <w:rFonts w:ascii="Arial" w:eastAsia="Times New Roman" w:hAnsi="Arial" w:cs="Arial"/>
          <w:b/>
          <w:bCs/>
          <w:color w:val="000000" w:themeColor="text1"/>
          <w:sz w:val="24"/>
          <w:szCs w:val="24"/>
        </w:rPr>
      </w:pPr>
      <w:ins w:id="158"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TCInMedCTCY1 – TCInMedCTCY3</w:t>
        </w:r>
      </w:ins>
    </w:p>
    <w:p w14:paraId="7BA57B68" w14:textId="77777777" w:rsidR="00E16AA0" w:rsidRDefault="00E16AA0" w:rsidP="00E16AA0">
      <w:pPr>
        <w:spacing w:after="0" w:line="240" w:lineRule="auto"/>
        <w:rPr>
          <w:ins w:id="159" w:author="Jung, Lindsey Subin" w:date="2017-03-02T16:04:00Z"/>
          <w:rFonts w:ascii="Arial" w:eastAsia="Times New Roman" w:hAnsi="Arial" w:cs="Arial"/>
          <w:b/>
          <w:bCs/>
          <w:color w:val="000000" w:themeColor="text1"/>
          <w:sz w:val="24"/>
          <w:szCs w:val="24"/>
        </w:rPr>
      </w:pPr>
      <w:ins w:id="160"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TCInMedATCY1 – TCInMedATCY3</w:t>
        </w:r>
      </w:ins>
    </w:p>
    <w:p w14:paraId="167C3002" w14:textId="77777777" w:rsidR="00E16AA0" w:rsidRDefault="00E16AA0" w:rsidP="00E16AA0">
      <w:pPr>
        <w:spacing w:after="0" w:line="240" w:lineRule="auto"/>
        <w:rPr>
          <w:ins w:id="161" w:author="Jung, Lindsey Subin" w:date="2017-03-02T16:04:00Z"/>
          <w:rFonts w:ascii="Arial" w:eastAsia="Times New Roman" w:hAnsi="Arial" w:cs="Arial"/>
          <w:b/>
          <w:bCs/>
          <w:color w:val="000000" w:themeColor="text1"/>
          <w:sz w:val="24"/>
          <w:szCs w:val="24"/>
        </w:rPr>
      </w:pPr>
      <w:ins w:id="162"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TCInCHIPTCY1 – TCInCHIPTCY3</w:t>
        </w:r>
      </w:ins>
    </w:p>
    <w:p w14:paraId="354A6D82" w14:textId="77777777" w:rsidR="00E16AA0" w:rsidRDefault="00E16AA0" w:rsidP="00E16AA0">
      <w:pPr>
        <w:spacing w:after="0" w:line="240" w:lineRule="auto"/>
        <w:rPr>
          <w:ins w:id="163" w:author="Jung, Lindsey Subin" w:date="2017-03-02T16:04:00Z"/>
          <w:rFonts w:ascii="Arial" w:eastAsia="Times New Roman" w:hAnsi="Arial" w:cs="Arial"/>
          <w:b/>
          <w:bCs/>
          <w:color w:val="000000" w:themeColor="text1"/>
          <w:sz w:val="24"/>
          <w:szCs w:val="24"/>
        </w:rPr>
      </w:pPr>
      <w:ins w:id="164"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 xml:space="preserve">TCInTNTCY1 – TCInTNTCY3 </w:t>
        </w:r>
      </w:ins>
    </w:p>
    <w:p w14:paraId="0357D139" w14:textId="77777777" w:rsidR="00E16AA0" w:rsidRDefault="00E16AA0" w:rsidP="00E16AA0">
      <w:pPr>
        <w:spacing w:after="0" w:line="240" w:lineRule="auto"/>
        <w:rPr>
          <w:ins w:id="165" w:author="Jung, Lindsey Subin" w:date="2017-03-02T16:04:00Z"/>
          <w:rFonts w:ascii="Arial" w:eastAsia="Times New Roman" w:hAnsi="Arial" w:cs="Arial"/>
          <w:b/>
          <w:bCs/>
          <w:color w:val="000000" w:themeColor="text1"/>
          <w:sz w:val="24"/>
          <w:szCs w:val="24"/>
        </w:rPr>
      </w:pPr>
      <w:ins w:id="166"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TCInVATCY1 – TCInVATCY3</w:t>
        </w:r>
      </w:ins>
    </w:p>
    <w:p w14:paraId="5B0225A3" w14:textId="77777777" w:rsidR="00E16AA0" w:rsidRDefault="00E16AA0" w:rsidP="00E16AA0">
      <w:pPr>
        <w:spacing w:after="0" w:line="240" w:lineRule="auto"/>
        <w:rPr>
          <w:ins w:id="167" w:author="Jung, Lindsey Subin" w:date="2017-03-02T16:04:00Z"/>
          <w:rFonts w:ascii="Arial" w:eastAsia="Times New Roman" w:hAnsi="Arial" w:cs="Arial"/>
          <w:b/>
          <w:bCs/>
          <w:color w:val="000000" w:themeColor="text1"/>
          <w:sz w:val="24"/>
          <w:szCs w:val="24"/>
        </w:rPr>
      </w:pPr>
      <w:ins w:id="168"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TCInUMTCTCY1 – TCInUPMCTCY3</w:t>
        </w:r>
      </w:ins>
    </w:p>
    <w:p w14:paraId="7CB89B87" w14:textId="26A29C97" w:rsidR="00E16AA0" w:rsidRDefault="00E16AA0" w:rsidP="00017146">
      <w:pPr>
        <w:spacing w:after="0" w:line="240" w:lineRule="auto"/>
        <w:rPr>
          <w:sz w:val="24"/>
          <w:szCs w:val="24"/>
        </w:rPr>
      </w:pPr>
      <w:ins w:id="169" w:author="Jung, Lindsey Subin" w:date="2017-03-02T16:04: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TCInOthrTCY1 – TCInOthrTCY3</w:t>
        </w:r>
      </w:ins>
    </w:p>
    <w:p w14:paraId="2A00D9C0" w14:textId="77777777" w:rsidR="002E66B2" w:rsidRDefault="002E66B2" w:rsidP="00017146">
      <w:pPr>
        <w:spacing w:after="0" w:line="240" w:lineRule="auto"/>
        <w:rPr>
          <w:sz w:val="24"/>
          <w:szCs w:val="24"/>
        </w:rPr>
      </w:pPr>
    </w:p>
    <w:p w14:paraId="037665F3" w14:textId="06CE9091" w:rsidR="003B22FA" w:rsidRPr="00770A13" w:rsidRDefault="003B22FA" w:rsidP="00017146">
      <w:pPr>
        <w:spacing w:after="0" w:line="240" w:lineRule="auto"/>
        <w:rPr>
          <w:b/>
          <w:sz w:val="24"/>
          <w:szCs w:val="24"/>
        </w:rPr>
      </w:pPr>
      <w:r w:rsidRPr="00770A13">
        <w:rPr>
          <w:b/>
          <w:sz w:val="24"/>
          <w:szCs w:val="24"/>
        </w:rPr>
        <w:t xml:space="preserve">Tab 6: TC assent </w:t>
      </w:r>
    </w:p>
    <w:p w14:paraId="7031BE57" w14:textId="77777777" w:rsidR="003B22FA" w:rsidRDefault="003B22FA" w:rsidP="00017146">
      <w:pPr>
        <w:spacing w:after="0" w:line="240" w:lineRule="auto"/>
        <w:rPr>
          <w:sz w:val="24"/>
          <w:szCs w:val="24"/>
        </w:rPr>
      </w:pPr>
    </w:p>
    <w:p w14:paraId="0BF707E9" w14:textId="5370BE50" w:rsidR="003B22FA" w:rsidRPr="00770A13" w:rsidRDefault="003B22FA" w:rsidP="00770A13">
      <w:pPr>
        <w:pStyle w:val="ListParagraph"/>
        <w:numPr>
          <w:ilvl w:val="0"/>
          <w:numId w:val="9"/>
        </w:numPr>
        <w:rPr>
          <w:sz w:val="24"/>
          <w:szCs w:val="24"/>
        </w:rPr>
      </w:pPr>
      <w:r w:rsidRPr="00770A13">
        <w:rPr>
          <w:sz w:val="24"/>
          <w:szCs w:val="24"/>
        </w:rPr>
        <w:t>Did TC give assent to use their saliva specimens? Y/N</w:t>
      </w:r>
      <w:ins w:id="170" w:author="Jung, Lindsey Subin" w:date="2017-03-02T16:07:00Z">
        <w:r w:rsidR="00A90ADB">
          <w:rPr>
            <w:rFonts w:ascii="Calibri" w:hAnsi="Calibri"/>
            <w:color w:val="1F497D"/>
            <w:shd w:val="clear" w:color="auto" w:fill="FFFFFF"/>
          </w:rPr>
          <w:t xml:space="preserve"> </w:t>
        </w:r>
        <w:r w:rsidR="00A90ADB">
          <w:rPr>
            <w:rFonts w:ascii="Calibri" w:eastAsia="Times New Roman" w:hAnsi="Calibri" w:cs="Times New Roman"/>
            <w:b/>
            <w:bCs/>
            <w:color w:val="1F497D"/>
          </w:rPr>
          <w:t xml:space="preserve">               </w:t>
        </w:r>
        <w:r w:rsidR="00A90ADB">
          <w:rPr>
            <w:rFonts w:ascii="Arial" w:eastAsia="Times New Roman" w:hAnsi="Arial" w:cs="Arial"/>
            <w:b/>
            <w:bCs/>
            <w:color w:val="000000" w:themeColor="text1"/>
            <w:sz w:val="24"/>
            <w:szCs w:val="24"/>
          </w:rPr>
          <w:t>TC</w:t>
        </w:r>
        <w:r w:rsidR="00A90ADB">
          <w:rPr>
            <w:rFonts w:ascii="Arial" w:eastAsia="Times New Roman" w:hAnsi="Arial" w:cs="Arial"/>
            <w:b/>
            <w:bCs/>
            <w:color w:val="000000" w:themeColor="text1"/>
            <w:sz w:val="24"/>
            <w:szCs w:val="24"/>
          </w:rPr>
          <w:t>AsntSaliv</w:t>
        </w:r>
      </w:ins>
    </w:p>
    <w:p w14:paraId="3BB88CB5" w14:textId="765B1040" w:rsidR="003B22FA" w:rsidRPr="00770A13" w:rsidRDefault="003B22FA" w:rsidP="00770A13">
      <w:pPr>
        <w:pStyle w:val="ListParagraph"/>
        <w:numPr>
          <w:ilvl w:val="0"/>
          <w:numId w:val="9"/>
        </w:numPr>
        <w:rPr>
          <w:sz w:val="24"/>
          <w:szCs w:val="24"/>
        </w:rPr>
      </w:pPr>
      <w:r w:rsidRPr="00770A13">
        <w:rPr>
          <w:sz w:val="24"/>
          <w:szCs w:val="24"/>
        </w:rPr>
        <w:t>Did TC give assent for FLP to obtain their health records? Y/N</w:t>
      </w:r>
      <w:ins w:id="171" w:author="Jung, Lindsey Subin" w:date="2017-03-02T16:07:00Z">
        <w:r w:rsidR="00A90ADB">
          <w:rPr>
            <w:rFonts w:ascii="Calibri" w:hAnsi="Calibri"/>
            <w:color w:val="1F497D"/>
            <w:shd w:val="clear" w:color="auto" w:fill="FFFFFF"/>
          </w:rPr>
          <w:t xml:space="preserve"> </w:t>
        </w:r>
        <w:r w:rsidR="00A90ADB">
          <w:rPr>
            <w:rFonts w:ascii="Calibri" w:eastAsia="Times New Roman" w:hAnsi="Calibri" w:cs="Times New Roman"/>
            <w:b/>
            <w:bCs/>
            <w:color w:val="1F497D"/>
          </w:rPr>
          <w:t xml:space="preserve">               </w:t>
        </w:r>
        <w:r w:rsidR="00A90ADB">
          <w:rPr>
            <w:rFonts w:ascii="Arial" w:eastAsia="Times New Roman" w:hAnsi="Arial" w:cs="Arial"/>
            <w:b/>
            <w:bCs/>
            <w:color w:val="000000" w:themeColor="text1"/>
            <w:sz w:val="24"/>
            <w:szCs w:val="24"/>
          </w:rPr>
          <w:t>TC</w:t>
        </w:r>
        <w:r w:rsidR="00A90ADB">
          <w:rPr>
            <w:rFonts w:ascii="Arial" w:eastAsia="Times New Roman" w:hAnsi="Arial" w:cs="Arial"/>
            <w:b/>
            <w:bCs/>
            <w:color w:val="000000" w:themeColor="text1"/>
            <w:sz w:val="24"/>
            <w:szCs w:val="24"/>
          </w:rPr>
          <w:t>AsntHltRec</w:t>
        </w:r>
      </w:ins>
    </w:p>
    <w:p w14:paraId="31FADF2F" w14:textId="31BAC196" w:rsidR="003B22FA" w:rsidRPr="00770A13" w:rsidRDefault="003B22FA" w:rsidP="00770A13">
      <w:pPr>
        <w:pStyle w:val="ListParagraph"/>
        <w:numPr>
          <w:ilvl w:val="0"/>
          <w:numId w:val="9"/>
        </w:numPr>
        <w:rPr>
          <w:sz w:val="24"/>
          <w:szCs w:val="24"/>
        </w:rPr>
      </w:pPr>
      <w:r w:rsidRPr="00770A13">
        <w:rPr>
          <w:sz w:val="24"/>
          <w:szCs w:val="24"/>
        </w:rPr>
        <w:t>Did TC give assent for FLP to obtain their school records? Y/N</w:t>
      </w:r>
      <w:ins w:id="172" w:author="Jung, Lindsey Subin" w:date="2017-03-02T16:07:00Z">
        <w:r w:rsidR="00A90ADB">
          <w:rPr>
            <w:rFonts w:ascii="Calibri" w:hAnsi="Calibri"/>
            <w:color w:val="1F497D"/>
            <w:shd w:val="clear" w:color="auto" w:fill="FFFFFF"/>
          </w:rPr>
          <w:t xml:space="preserve"> </w:t>
        </w:r>
        <w:r w:rsidR="00A90ADB">
          <w:rPr>
            <w:rFonts w:ascii="Calibri" w:eastAsia="Times New Roman" w:hAnsi="Calibri" w:cs="Times New Roman"/>
            <w:b/>
            <w:bCs/>
            <w:color w:val="1F497D"/>
          </w:rPr>
          <w:t xml:space="preserve">               </w:t>
        </w:r>
        <w:r w:rsidR="00A90ADB">
          <w:rPr>
            <w:rFonts w:ascii="Arial" w:eastAsia="Times New Roman" w:hAnsi="Arial" w:cs="Arial"/>
            <w:b/>
            <w:bCs/>
            <w:color w:val="000000" w:themeColor="text1"/>
            <w:sz w:val="24"/>
            <w:szCs w:val="24"/>
          </w:rPr>
          <w:t>TC</w:t>
        </w:r>
      </w:ins>
      <w:ins w:id="173" w:author="Jung, Lindsey Subin" w:date="2017-03-02T16:08:00Z">
        <w:r w:rsidR="00A90ADB">
          <w:rPr>
            <w:rFonts w:ascii="Arial" w:eastAsia="Times New Roman" w:hAnsi="Arial" w:cs="Arial"/>
            <w:b/>
            <w:bCs/>
            <w:color w:val="000000" w:themeColor="text1"/>
            <w:sz w:val="24"/>
            <w:szCs w:val="24"/>
          </w:rPr>
          <w:t>Asnt</w:t>
        </w:r>
      </w:ins>
      <w:ins w:id="174" w:author="Jung, Lindsey Subin" w:date="2017-03-02T16:07:00Z">
        <w:r w:rsidR="00A90ADB">
          <w:rPr>
            <w:rFonts w:ascii="Arial" w:eastAsia="Times New Roman" w:hAnsi="Arial" w:cs="Arial"/>
            <w:b/>
            <w:bCs/>
            <w:color w:val="000000" w:themeColor="text1"/>
            <w:sz w:val="24"/>
            <w:szCs w:val="24"/>
          </w:rPr>
          <w:t>ScRec</w:t>
        </w:r>
      </w:ins>
    </w:p>
    <w:p w14:paraId="0050E957" w14:textId="7003A9B6" w:rsidR="003B22FA" w:rsidRPr="00770A13" w:rsidRDefault="003B22FA" w:rsidP="00770A13">
      <w:pPr>
        <w:pStyle w:val="ListParagraph"/>
        <w:numPr>
          <w:ilvl w:val="0"/>
          <w:numId w:val="9"/>
        </w:numPr>
        <w:rPr>
          <w:sz w:val="24"/>
          <w:szCs w:val="24"/>
        </w:rPr>
      </w:pPr>
      <w:r w:rsidRPr="00770A13">
        <w:rPr>
          <w:sz w:val="24"/>
          <w:szCs w:val="24"/>
        </w:rPr>
        <w:t>Did TC give assent for FLP to obtain their social services records? Y/N</w:t>
      </w:r>
      <w:ins w:id="175" w:author="Jung, Lindsey Subin" w:date="2017-03-02T16:07:00Z">
        <w:r w:rsidR="00A90ADB">
          <w:rPr>
            <w:rFonts w:ascii="Calibri" w:hAnsi="Calibri"/>
            <w:color w:val="1F497D"/>
            <w:shd w:val="clear" w:color="auto" w:fill="FFFFFF"/>
          </w:rPr>
          <w:t xml:space="preserve"> </w:t>
        </w:r>
        <w:r w:rsidR="00A90ADB">
          <w:rPr>
            <w:rFonts w:ascii="Calibri" w:eastAsia="Times New Roman" w:hAnsi="Calibri" w:cs="Times New Roman"/>
            <w:b/>
            <w:bCs/>
            <w:color w:val="1F497D"/>
          </w:rPr>
          <w:t xml:space="preserve">    </w:t>
        </w:r>
        <w:r w:rsidR="00A90ADB">
          <w:rPr>
            <w:rFonts w:ascii="Calibri" w:eastAsia="Times New Roman" w:hAnsi="Calibri" w:cs="Times New Roman"/>
            <w:b/>
            <w:bCs/>
            <w:color w:val="1F497D"/>
          </w:rPr>
          <w:t xml:space="preserve"> </w:t>
        </w:r>
        <w:r w:rsidR="00A90ADB">
          <w:rPr>
            <w:rFonts w:ascii="Arial" w:eastAsia="Times New Roman" w:hAnsi="Arial" w:cs="Arial"/>
            <w:b/>
            <w:bCs/>
            <w:color w:val="000000" w:themeColor="text1"/>
            <w:sz w:val="24"/>
            <w:szCs w:val="24"/>
          </w:rPr>
          <w:t>TC</w:t>
        </w:r>
      </w:ins>
      <w:ins w:id="176" w:author="Jung, Lindsey Subin" w:date="2017-03-02T16:08:00Z">
        <w:r w:rsidR="00A90ADB">
          <w:rPr>
            <w:rFonts w:ascii="Arial" w:eastAsia="Times New Roman" w:hAnsi="Arial" w:cs="Arial"/>
            <w:b/>
            <w:bCs/>
            <w:color w:val="000000" w:themeColor="text1"/>
            <w:sz w:val="24"/>
            <w:szCs w:val="24"/>
          </w:rPr>
          <w:t>Asnt</w:t>
        </w:r>
      </w:ins>
      <w:ins w:id="177" w:author="Jung, Lindsey Subin" w:date="2017-03-02T16:07:00Z">
        <w:r w:rsidR="00A90ADB">
          <w:rPr>
            <w:rFonts w:ascii="Arial" w:eastAsia="Times New Roman" w:hAnsi="Arial" w:cs="Arial"/>
            <w:b/>
            <w:bCs/>
            <w:color w:val="000000" w:themeColor="text1"/>
            <w:sz w:val="24"/>
            <w:szCs w:val="24"/>
          </w:rPr>
          <w:t>SSRec</w:t>
        </w:r>
      </w:ins>
    </w:p>
    <w:p w14:paraId="3B146B39" w14:textId="47A17903" w:rsidR="003B22FA" w:rsidRPr="00770A13" w:rsidRDefault="003B22FA" w:rsidP="00770A13">
      <w:pPr>
        <w:pStyle w:val="ListParagraph"/>
        <w:numPr>
          <w:ilvl w:val="0"/>
          <w:numId w:val="9"/>
        </w:numPr>
        <w:rPr>
          <w:sz w:val="24"/>
          <w:szCs w:val="24"/>
        </w:rPr>
      </w:pPr>
      <w:r w:rsidRPr="00770A13">
        <w:rPr>
          <w:sz w:val="24"/>
          <w:szCs w:val="24"/>
        </w:rPr>
        <w:t>Did TC give assent for FLP to obtain their birth certificate? Y/N</w:t>
      </w:r>
      <w:ins w:id="178" w:author="Jung, Lindsey Subin" w:date="2017-03-02T16:07:00Z">
        <w:r w:rsidR="00A90ADB">
          <w:rPr>
            <w:rFonts w:ascii="Calibri" w:hAnsi="Calibri"/>
            <w:color w:val="1F497D"/>
            <w:shd w:val="clear" w:color="auto" w:fill="FFFFFF"/>
          </w:rPr>
          <w:t xml:space="preserve"> </w:t>
        </w:r>
        <w:r w:rsidR="00A90ADB">
          <w:rPr>
            <w:rFonts w:ascii="Calibri" w:eastAsia="Times New Roman" w:hAnsi="Calibri" w:cs="Times New Roman"/>
            <w:b/>
            <w:bCs/>
            <w:color w:val="1F497D"/>
          </w:rPr>
          <w:t xml:space="preserve">               </w:t>
        </w:r>
        <w:r w:rsidR="00A90ADB">
          <w:rPr>
            <w:rFonts w:ascii="Arial" w:eastAsia="Times New Roman" w:hAnsi="Arial" w:cs="Arial"/>
            <w:b/>
            <w:bCs/>
            <w:color w:val="000000" w:themeColor="text1"/>
            <w:sz w:val="24"/>
            <w:szCs w:val="24"/>
          </w:rPr>
          <w:t>TC</w:t>
        </w:r>
      </w:ins>
      <w:ins w:id="179" w:author="Jung, Lindsey Subin" w:date="2017-03-02T16:08:00Z">
        <w:r w:rsidR="00A90ADB">
          <w:rPr>
            <w:rFonts w:ascii="Arial" w:eastAsia="Times New Roman" w:hAnsi="Arial" w:cs="Arial"/>
            <w:b/>
            <w:bCs/>
            <w:color w:val="000000" w:themeColor="text1"/>
            <w:sz w:val="24"/>
            <w:szCs w:val="24"/>
          </w:rPr>
          <w:t>Asnt</w:t>
        </w:r>
      </w:ins>
      <w:ins w:id="180" w:author="Jung, Lindsey Subin" w:date="2017-03-02T16:07:00Z">
        <w:r w:rsidR="00A90ADB">
          <w:rPr>
            <w:rFonts w:ascii="Arial" w:eastAsia="Times New Roman" w:hAnsi="Arial" w:cs="Arial"/>
            <w:b/>
            <w:bCs/>
            <w:color w:val="000000" w:themeColor="text1"/>
            <w:sz w:val="24"/>
            <w:szCs w:val="24"/>
          </w:rPr>
          <w:t>BirC</w:t>
        </w:r>
      </w:ins>
    </w:p>
    <w:p w14:paraId="7BC98BC4" w14:textId="77777777" w:rsidR="00F70D0A" w:rsidRDefault="00F70D0A" w:rsidP="00487B71">
      <w:pPr>
        <w:spacing w:after="0"/>
      </w:pPr>
    </w:p>
    <w:p w14:paraId="3E921B1C" w14:textId="26B34DF0" w:rsidR="00A5780A" w:rsidRPr="00DD1DD5" w:rsidRDefault="002E66B2" w:rsidP="00487B71">
      <w:pPr>
        <w:spacing w:after="0"/>
        <w:rPr>
          <w:b/>
        </w:rPr>
      </w:pPr>
      <w:r w:rsidRPr="00DD1DD5">
        <w:rPr>
          <w:b/>
        </w:rPr>
        <w:t>Tab 7: Post-visit</w:t>
      </w:r>
    </w:p>
    <w:p w14:paraId="7DAE6706" w14:textId="513523B3" w:rsidR="002E66B2" w:rsidRDefault="00DD1DD5" w:rsidP="00487B71">
      <w:pPr>
        <w:spacing w:after="0"/>
      </w:pPr>
      <w:r>
        <w:t xml:space="preserve">What forms did PC </w:t>
      </w:r>
      <w:r w:rsidRPr="00274F9C">
        <w:rPr>
          <w:b/>
          <w:u w:val="single"/>
        </w:rPr>
        <w:t>NOT</w:t>
      </w:r>
      <w:r>
        <w:t xml:space="preserve"> consent YES to?</w:t>
      </w:r>
    </w:p>
    <w:p w14:paraId="6CCF69F6" w14:textId="73D2D064" w:rsidR="00DD1DD5" w:rsidRDefault="00A90ADB" w:rsidP="00487B71">
      <w:pPr>
        <w:spacing w:after="0"/>
      </w:pPr>
      <w:ins w:id="181" w:author="Jung, Lindsey Subin" w:date="2017-03-02T16:17:00Z">
        <w:r>
          <w:rPr>
            <w:rFonts w:ascii="Calibri" w:hAnsi="Calibri"/>
            <w:color w:val="1F497D"/>
            <w:shd w:val="clear" w:color="auto" w:fill="FFFFFF"/>
          </w:rPr>
          <w:t xml:space="preserve"> </w:t>
        </w:r>
        <w:r>
          <w:rPr>
            <w:rFonts w:ascii="Calibri" w:eastAsia="Times New Roman" w:hAnsi="Calibri" w:cs="Times New Roman"/>
            <w:b/>
            <w:bCs/>
            <w:color w:val="1F497D"/>
          </w:rPr>
          <w:t xml:space="preserve">               </w:t>
        </w:r>
        <w:r>
          <w:rPr>
            <w:rFonts w:ascii="Arial" w:eastAsia="Times New Roman" w:hAnsi="Arial" w:cs="Arial"/>
            <w:b/>
            <w:bCs/>
            <w:color w:val="000000" w:themeColor="text1"/>
            <w:sz w:val="24"/>
            <w:szCs w:val="24"/>
          </w:rPr>
          <w:t>P</w:t>
        </w:r>
        <w:r>
          <w:rPr>
            <w:rFonts w:ascii="Arial" w:eastAsia="Times New Roman" w:hAnsi="Arial" w:cs="Arial"/>
            <w:b/>
            <w:bCs/>
            <w:color w:val="000000" w:themeColor="text1"/>
            <w:sz w:val="24"/>
            <w:szCs w:val="24"/>
          </w:rPr>
          <w:t>CFrmNotCon1 – PCFrmNotCon8</w:t>
        </w:r>
      </w:ins>
    </w:p>
    <w:p w14:paraId="487537E8" w14:textId="60669DF5" w:rsidR="00DD1DD5" w:rsidRDefault="00DD1DD5" w:rsidP="00487B71">
      <w:pPr>
        <w:spacing w:after="0"/>
      </w:pPr>
      <w:r>
        <w:t>Check all that apply and if checked, explain WHY</w:t>
      </w:r>
      <w:r w:rsidR="009E6C48">
        <w:t xml:space="preserve"> (free response)</w:t>
      </w:r>
      <w:r>
        <w:t>:</w:t>
      </w:r>
    </w:p>
    <w:p w14:paraId="72A9CCB5" w14:textId="27840ECA" w:rsidR="00DD1DD5" w:rsidDel="00A90ADB" w:rsidRDefault="00DD1DD5" w:rsidP="00487B71">
      <w:pPr>
        <w:spacing w:after="0"/>
        <w:rPr>
          <w:del w:id="182" w:author="Jung, Lindsey Subin" w:date="2017-03-02T16:17:00Z"/>
        </w:rPr>
      </w:pPr>
    </w:p>
    <w:p w14:paraId="52BE52A9" w14:textId="77777777" w:rsidR="00A90ADB" w:rsidRDefault="00A90ADB" w:rsidP="00487B71">
      <w:pPr>
        <w:spacing w:after="0"/>
        <w:rPr>
          <w:ins w:id="183" w:author="Jung, Lindsey Subin" w:date="2017-03-02T16:17:00Z"/>
        </w:rPr>
      </w:pPr>
    </w:p>
    <w:p w14:paraId="771F27CC" w14:textId="4CCEE651" w:rsidR="00DD1DD5" w:rsidRDefault="00DD1DD5" w:rsidP="00487B71">
      <w:pPr>
        <w:spacing w:after="0"/>
      </w:pPr>
      <w:r>
        <w:t>Biospecimens</w:t>
      </w:r>
      <w:ins w:id="184" w:author="Jung, Lindsey Subin" w:date="2017-03-02T16:17:00Z">
        <w:r w:rsidR="00A90ADB">
          <w:rPr>
            <w:rFonts w:ascii="Calibri" w:hAnsi="Calibri"/>
            <w:color w:val="1F497D"/>
            <w:shd w:val="clear" w:color="auto" w:fill="FFFFFF"/>
          </w:rPr>
          <w:t xml:space="preserve"> </w:t>
        </w:r>
        <w:r w:rsidR="00A90ADB">
          <w:rPr>
            <w:rFonts w:ascii="Calibri" w:eastAsia="Times New Roman" w:hAnsi="Calibri" w:cs="Times New Roman"/>
            <w:b/>
            <w:bCs/>
            <w:color w:val="1F497D"/>
          </w:rPr>
          <w:t xml:space="preserve">             </w:t>
        </w:r>
        <w:proofErr w:type="gramStart"/>
        <w:r w:rsidR="00A90ADB">
          <w:rPr>
            <w:rFonts w:ascii="Calibri" w:eastAsia="Times New Roman" w:hAnsi="Calibri" w:cs="Times New Roman"/>
            <w:b/>
            <w:bCs/>
            <w:color w:val="1F497D"/>
          </w:rPr>
          <w:t xml:space="preserve">  </w:t>
        </w:r>
        <w:r w:rsidR="00A90ADB">
          <w:rPr>
            <w:rFonts w:ascii="Arial" w:eastAsia="Times New Roman" w:hAnsi="Arial" w:cs="Arial"/>
            <w:b/>
            <w:bCs/>
            <w:color w:val="000000" w:themeColor="text1"/>
            <w:sz w:val="24"/>
            <w:szCs w:val="24"/>
          </w:rPr>
          <w:t>.</w:t>
        </w:r>
      </w:ins>
      <w:ins w:id="185" w:author="Jung, Lindsey Subin" w:date="2017-03-02T16:18:00Z">
        <w:r w:rsidR="00A90ADB">
          <w:rPr>
            <w:rFonts w:ascii="Arial" w:eastAsia="Times New Roman" w:hAnsi="Arial" w:cs="Arial"/>
            <w:b/>
            <w:bCs/>
            <w:color w:val="000000" w:themeColor="text1"/>
            <w:sz w:val="24"/>
            <w:szCs w:val="24"/>
          </w:rPr>
          <w:t>BioSpeWhyNot</w:t>
        </w:r>
      </w:ins>
      <w:proofErr w:type="gramEnd"/>
    </w:p>
    <w:p w14:paraId="0146BA9E" w14:textId="3398ED19" w:rsidR="00DD1DD5" w:rsidRDefault="00DD1DD5" w:rsidP="00487B71">
      <w:pPr>
        <w:spacing w:after="0"/>
      </w:pPr>
      <w:r>
        <w:t xml:space="preserve">Health records </w:t>
      </w:r>
      <w:ins w:id="186" w:author="Jung, Lindsey Subin" w:date="2017-03-02T16:18:00Z">
        <w:r w:rsidR="00A90ADB">
          <w:rPr>
            <w:rFonts w:ascii="Calibri" w:hAnsi="Calibri"/>
            <w:color w:val="1F497D"/>
            <w:shd w:val="clear" w:color="auto" w:fill="FFFFFF"/>
          </w:rPr>
          <w:t xml:space="preserve"> </w:t>
        </w:r>
        <w:r w:rsidR="00A90ADB">
          <w:rPr>
            <w:rFonts w:ascii="Calibri" w:eastAsia="Times New Roman" w:hAnsi="Calibri" w:cs="Times New Roman"/>
            <w:b/>
            <w:bCs/>
            <w:color w:val="1F497D"/>
          </w:rPr>
          <w:t xml:space="preserve">             </w:t>
        </w:r>
        <w:proofErr w:type="gramStart"/>
        <w:r w:rsidR="00A90ADB">
          <w:rPr>
            <w:rFonts w:ascii="Calibri" w:eastAsia="Times New Roman" w:hAnsi="Calibri" w:cs="Times New Roman"/>
            <w:b/>
            <w:bCs/>
            <w:color w:val="1F497D"/>
          </w:rPr>
          <w:t xml:space="preserve">  </w:t>
        </w:r>
        <w:r w:rsidR="00A90ADB">
          <w:rPr>
            <w:rFonts w:ascii="Arial" w:eastAsia="Times New Roman" w:hAnsi="Arial" w:cs="Arial"/>
            <w:b/>
            <w:bCs/>
            <w:color w:val="000000" w:themeColor="text1"/>
            <w:sz w:val="24"/>
            <w:szCs w:val="24"/>
          </w:rPr>
          <w:t>.</w:t>
        </w:r>
        <w:r w:rsidR="00A90ADB">
          <w:rPr>
            <w:rFonts w:ascii="Arial" w:eastAsia="Times New Roman" w:hAnsi="Arial" w:cs="Arial"/>
            <w:b/>
            <w:bCs/>
            <w:color w:val="000000" w:themeColor="text1"/>
            <w:sz w:val="24"/>
            <w:szCs w:val="24"/>
          </w:rPr>
          <w:t>HltRecWhyNot</w:t>
        </w:r>
      </w:ins>
      <w:proofErr w:type="gramEnd"/>
    </w:p>
    <w:p w14:paraId="5CEF3C7E" w14:textId="612A6494" w:rsidR="00DD1DD5" w:rsidRDefault="00DD1DD5" w:rsidP="00487B71">
      <w:pPr>
        <w:spacing w:after="0"/>
      </w:pPr>
      <w:r>
        <w:t>School records</w:t>
      </w:r>
      <w:ins w:id="187" w:author="Jung, Lindsey Subin" w:date="2017-03-02T16:19:00Z">
        <w:r w:rsidR="00A90ADB">
          <w:rPr>
            <w:rFonts w:ascii="Calibri" w:hAnsi="Calibri"/>
            <w:color w:val="1F497D"/>
            <w:shd w:val="clear" w:color="auto" w:fill="FFFFFF"/>
          </w:rPr>
          <w:t xml:space="preserve"> </w:t>
        </w:r>
        <w:r w:rsidR="00A90ADB">
          <w:rPr>
            <w:rFonts w:ascii="Calibri" w:eastAsia="Times New Roman" w:hAnsi="Calibri" w:cs="Times New Roman"/>
            <w:b/>
            <w:bCs/>
            <w:color w:val="1F497D"/>
          </w:rPr>
          <w:t xml:space="preserve">             </w:t>
        </w:r>
        <w:proofErr w:type="gramStart"/>
        <w:r w:rsidR="00A90ADB">
          <w:rPr>
            <w:rFonts w:ascii="Calibri" w:eastAsia="Times New Roman" w:hAnsi="Calibri" w:cs="Times New Roman"/>
            <w:b/>
            <w:bCs/>
            <w:color w:val="1F497D"/>
          </w:rPr>
          <w:t xml:space="preserve">  </w:t>
        </w:r>
        <w:r w:rsidR="00A90ADB">
          <w:rPr>
            <w:rFonts w:ascii="Arial" w:eastAsia="Times New Roman" w:hAnsi="Arial" w:cs="Arial"/>
            <w:b/>
            <w:bCs/>
            <w:color w:val="000000" w:themeColor="text1"/>
            <w:sz w:val="24"/>
            <w:szCs w:val="24"/>
          </w:rPr>
          <w:t>.</w:t>
        </w:r>
        <w:r w:rsidR="00833AC0">
          <w:rPr>
            <w:rFonts w:ascii="Arial" w:eastAsia="Times New Roman" w:hAnsi="Arial" w:cs="Arial"/>
            <w:b/>
            <w:bCs/>
            <w:color w:val="000000" w:themeColor="text1"/>
            <w:sz w:val="24"/>
            <w:szCs w:val="24"/>
          </w:rPr>
          <w:t>SchRecWhyNot</w:t>
        </w:r>
      </w:ins>
      <w:proofErr w:type="gramEnd"/>
    </w:p>
    <w:p w14:paraId="09A7501E" w14:textId="11F8A65F" w:rsidR="00DD1DD5" w:rsidRDefault="00DD1DD5" w:rsidP="00487B71">
      <w:pPr>
        <w:spacing w:after="0"/>
      </w:pPr>
      <w:r>
        <w:t xml:space="preserve">Social services records </w:t>
      </w:r>
      <w:ins w:id="188" w:author="Jung, Lindsey Subin" w:date="2017-03-02T16:19:00Z">
        <w:r w:rsidR="00833AC0">
          <w:rPr>
            <w:rFonts w:ascii="Calibri" w:hAnsi="Calibri"/>
            <w:color w:val="1F497D"/>
            <w:shd w:val="clear" w:color="auto" w:fill="FFFFFF"/>
          </w:rPr>
          <w:t xml:space="preserve"> </w:t>
        </w:r>
        <w:r w:rsidR="00833AC0">
          <w:rPr>
            <w:rFonts w:ascii="Calibri" w:eastAsia="Times New Roman" w:hAnsi="Calibri" w:cs="Times New Roman"/>
            <w:b/>
            <w:bCs/>
            <w:color w:val="1F497D"/>
          </w:rPr>
          <w:t xml:space="preserve">             </w:t>
        </w:r>
        <w:proofErr w:type="gramStart"/>
        <w:r w:rsidR="00833AC0">
          <w:rPr>
            <w:rFonts w:ascii="Calibri" w:eastAsia="Times New Roman" w:hAnsi="Calibri" w:cs="Times New Roman"/>
            <w:b/>
            <w:bCs/>
            <w:color w:val="1F497D"/>
          </w:rPr>
          <w:t xml:space="preserve">  </w:t>
        </w:r>
        <w:r w:rsidR="00833AC0">
          <w:rPr>
            <w:rFonts w:ascii="Arial" w:eastAsia="Times New Roman" w:hAnsi="Arial" w:cs="Arial"/>
            <w:b/>
            <w:bCs/>
            <w:color w:val="000000" w:themeColor="text1"/>
            <w:sz w:val="24"/>
            <w:szCs w:val="24"/>
          </w:rPr>
          <w:t>.</w:t>
        </w:r>
        <w:r w:rsidR="00833AC0">
          <w:rPr>
            <w:rFonts w:ascii="Arial" w:eastAsia="Times New Roman" w:hAnsi="Arial" w:cs="Arial"/>
            <w:b/>
            <w:bCs/>
            <w:color w:val="000000" w:themeColor="text1"/>
            <w:sz w:val="24"/>
            <w:szCs w:val="24"/>
          </w:rPr>
          <w:t>SSRecWhyNot</w:t>
        </w:r>
      </w:ins>
      <w:proofErr w:type="gramEnd"/>
    </w:p>
    <w:p w14:paraId="17A5965E" w14:textId="6D8CF452" w:rsidR="00DD1DD5" w:rsidRDefault="00DD1DD5" w:rsidP="00487B71">
      <w:pPr>
        <w:spacing w:after="0"/>
      </w:pPr>
      <w:r>
        <w:t>Birth certificate</w:t>
      </w:r>
      <w:ins w:id="189" w:author="Jung, Lindsey Subin" w:date="2017-03-02T16:19:00Z">
        <w:r w:rsidR="00833AC0">
          <w:rPr>
            <w:rFonts w:ascii="Calibri" w:hAnsi="Calibri"/>
            <w:color w:val="1F497D"/>
            <w:shd w:val="clear" w:color="auto" w:fill="FFFFFF"/>
          </w:rPr>
          <w:t xml:space="preserve"> </w:t>
        </w:r>
        <w:r w:rsidR="00833AC0">
          <w:rPr>
            <w:rFonts w:ascii="Calibri" w:eastAsia="Times New Roman" w:hAnsi="Calibri" w:cs="Times New Roman"/>
            <w:b/>
            <w:bCs/>
            <w:color w:val="1F497D"/>
          </w:rPr>
          <w:t xml:space="preserve">             </w:t>
        </w:r>
        <w:proofErr w:type="gramStart"/>
        <w:r w:rsidR="00833AC0">
          <w:rPr>
            <w:rFonts w:ascii="Calibri" w:eastAsia="Times New Roman" w:hAnsi="Calibri" w:cs="Times New Roman"/>
            <w:b/>
            <w:bCs/>
            <w:color w:val="1F497D"/>
          </w:rPr>
          <w:t xml:space="preserve">  </w:t>
        </w:r>
        <w:r w:rsidR="00833AC0">
          <w:rPr>
            <w:rFonts w:ascii="Arial" w:eastAsia="Times New Roman" w:hAnsi="Arial" w:cs="Arial"/>
            <w:b/>
            <w:bCs/>
            <w:color w:val="000000" w:themeColor="text1"/>
            <w:sz w:val="24"/>
            <w:szCs w:val="24"/>
          </w:rPr>
          <w:t>.</w:t>
        </w:r>
        <w:r w:rsidR="00833AC0">
          <w:rPr>
            <w:rFonts w:ascii="Arial" w:eastAsia="Times New Roman" w:hAnsi="Arial" w:cs="Arial"/>
            <w:b/>
            <w:bCs/>
            <w:color w:val="000000" w:themeColor="text1"/>
            <w:sz w:val="24"/>
            <w:szCs w:val="24"/>
          </w:rPr>
          <w:t>BirCrtWhyNit</w:t>
        </w:r>
      </w:ins>
      <w:proofErr w:type="gramEnd"/>
    </w:p>
    <w:p w14:paraId="46865915" w14:textId="0540779C" w:rsidR="00DD1DD5" w:rsidRDefault="00DD1DD5" w:rsidP="00487B71">
      <w:pPr>
        <w:spacing w:after="0"/>
      </w:pPr>
      <w:r>
        <w:t>HIPAA adult</w:t>
      </w:r>
      <w:ins w:id="190" w:author="Jung, Lindsey Subin" w:date="2017-03-02T16:19:00Z">
        <w:r w:rsidR="00833AC0">
          <w:rPr>
            <w:rFonts w:ascii="Calibri" w:hAnsi="Calibri"/>
            <w:color w:val="1F497D"/>
            <w:shd w:val="clear" w:color="auto" w:fill="FFFFFF"/>
          </w:rPr>
          <w:t xml:space="preserve"> </w:t>
        </w:r>
        <w:r w:rsidR="00833AC0">
          <w:rPr>
            <w:rFonts w:ascii="Calibri" w:eastAsia="Times New Roman" w:hAnsi="Calibri" w:cs="Times New Roman"/>
            <w:b/>
            <w:bCs/>
            <w:color w:val="1F497D"/>
          </w:rPr>
          <w:t xml:space="preserve">             </w:t>
        </w:r>
        <w:proofErr w:type="gramStart"/>
        <w:r w:rsidR="00833AC0">
          <w:rPr>
            <w:rFonts w:ascii="Calibri" w:eastAsia="Times New Roman" w:hAnsi="Calibri" w:cs="Times New Roman"/>
            <w:b/>
            <w:bCs/>
            <w:color w:val="1F497D"/>
          </w:rPr>
          <w:t xml:space="preserve">  </w:t>
        </w:r>
        <w:r w:rsidR="00833AC0">
          <w:rPr>
            <w:rFonts w:ascii="Arial" w:eastAsia="Times New Roman" w:hAnsi="Arial" w:cs="Arial"/>
            <w:b/>
            <w:bCs/>
            <w:color w:val="000000" w:themeColor="text1"/>
            <w:sz w:val="24"/>
            <w:szCs w:val="24"/>
          </w:rPr>
          <w:t>.</w:t>
        </w:r>
        <w:r w:rsidR="00833AC0">
          <w:rPr>
            <w:rFonts w:ascii="Arial" w:eastAsia="Times New Roman" w:hAnsi="Arial" w:cs="Arial"/>
            <w:b/>
            <w:bCs/>
            <w:color w:val="000000" w:themeColor="text1"/>
            <w:sz w:val="24"/>
            <w:szCs w:val="24"/>
          </w:rPr>
          <w:t>HIPAtlWhyNot</w:t>
        </w:r>
      </w:ins>
      <w:proofErr w:type="gramEnd"/>
    </w:p>
    <w:p w14:paraId="469A4A06" w14:textId="405F0DA5" w:rsidR="00DD1DD5" w:rsidRDefault="00DD1DD5" w:rsidP="00487B71">
      <w:pPr>
        <w:spacing w:after="0"/>
      </w:pPr>
      <w:r>
        <w:t xml:space="preserve">HIPAA child </w:t>
      </w:r>
      <w:ins w:id="191" w:author="Jung, Lindsey Subin" w:date="2017-03-02T16:19:00Z">
        <w:r w:rsidR="00833AC0">
          <w:rPr>
            <w:rFonts w:ascii="Calibri" w:hAnsi="Calibri"/>
            <w:color w:val="1F497D"/>
            <w:shd w:val="clear" w:color="auto" w:fill="FFFFFF"/>
          </w:rPr>
          <w:t xml:space="preserve"> </w:t>
        </w:r>
        <w:r w:rsidR="00833AC0">
          <w:rPr>
            <w:rFonts w:ascii="Calibri" w:eastAsia="Times New Roman" w:hAnsi="Calibri" w:cs="Times New Roman"/>
            <w:b/>
            <w:bCs/>
            <w:color w:val="1F497D"/>
          </w:rPr>
          <w:t xml:space="preserve">               </w:t>
        </w:r>
        <w:r w:rsidR="00833AC0">
          <w:rPr>
            <w:rFonts w:ascii="Arial" w:eastAsia="Times New Roman" w:hAnsi="Arial" w:cs="Arial"/>
            <w:b/>
            <w:bCs/>
            <w:color w:val="000000" w:themeColor="text1"/>
            <w:sz w:val="24"/>
            <w:szCs w:val="24"/>
          </w:rPr>
          <w:t>.</w:t>
        </w:r>
      </w:ins>
      <w:ins w:id="192" w:author="Jung, Lindsey Subin" w:date="2017-03-02T16:20:00Z">
        <w:r w:rsidR="00833AC0">
          <w:rPr>
            <w:rFonts w:ascii="Arial" w:eastAsia="Times New Roman" w:hAnsi="Arial" w:cs="Arial"/>
            <w:b/>
            <w:bCs/>
            <w:color w:val="000000" w:themeColor="text1"/>
            <w:sz w:val="24"/>
            <w:szCs w:val="24"/>
          </w:rPr>
          <w:t>HIPChlWhyNot</w:t>
        </w:r>
      </w:ins>
      <w:bookmarkStart w:id="193" w:name="_GoBack"/>
      <w:bookmarkEnd w:id="193"/>
    </w:p>
    <w:p w14:paraId="7818A954" w14:textId="77777777" w:rsidR="00DD1DD5" w:rsidRDefault="00DD1DD5" w:rsidP="00487B71">
      <w:pPr>
        <w:spacing w:after="0"/>
      </w:pPr>
    </w:p>
    <w:p w14:paraId="3E9D3BC9" w14:textId="77777777" w:rsidR="00DD1DD5" w:rsidDel="00A90ADB" w:rsidRDefault="00DD1DD5" w:rsidP="00487B71">
      <w:pPr>
        <w:spacing w:after="0"/>
        <w:rPr>
          <w:del w:id="194" w:author="Jung, Lindsey Subin" w:date="2017-03-02T16:17:00Z"/>
        </w:rPr>
      </w:pPr>
    </w:p>
    <w:p w14:paraId="29DC6EAE" w14:textId="77777777" w:rsidR="00DD1DD5" w:rsidDel="00A90ADB" w:rsidRDefault="00DD1DD5" w:rsidP="00487B71">
      <w:pPr>
        <w:spacing w:after="0"/>
        <w:rPr>
          <w:del w:id="195" w:author="Jung, Lindsey Subin" w:date="2017-03-02T16:17:00Z"/>
        </w:rPr>
      </w:pPr>
    </w:p>
    <w:p w14:paraId="6A843418" w14:textId="77777777" w:rsidR="00DD1DD5" w:rsidDel="00A90ADB" w:rsidRDefault="00DD1DD5" w:rsidP="00487B71">
      <w:pPr>
        <w:spacing w:after="0"/>
        <w:rPr>
          <w:del w:id="196" w:author="Jung, Lindsey Subin" w:date="2017-03-02T16:17:00Z"/>
        </w:rPr>
      </w:pPr>
    </w:p>
    <w:p w14:paraId="351A8017" w14:textId="77777777" w:rsidR="00DD1DD5" w:rsidDel="00A90ADB" w:rsidRDefault="00DD1DD5" w:rsidP="00487B71">
      <w:pPr>
        <w:spacing w:after="0"/>
        <w:rPr>
          <w:del w:id="197" w:author="Jung, Lindsey Subin" w:date="2017-03-02T16:17:00Z"/>
        </w:rPr>
      </w:pPr>
    </w:p>
    <w:p w14:paraId="47C1B44C" w14:textId="77777777" w:rsidR="002E66B2" w:rsidRDefault="002E66B2" w:rsidP="00487B71">
      <w:pPr>
        <w:spacing w:after="0"/>
      </w:pPr>
    </w:p>
    <w:sectPr w:rsidR="002E66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Meriah DeJoseph" w:date="2017-01-23T12:30:00Z" w:initials="MD">
    <w:p w14:paraId="1570B2C2" w14:textId="078C86C2" w:rsidR="00DD1DD5" w:rsidRDefault="00DD1DD5">
      <w:pPr>
        <w:pStyle w:val="CommentText"/>
      </w:pPr>
      <w:r>
        <w:rPr>
          <w:rStyle w:val="CommentReference"/>
        </w:rPr>
        <w:annotationRef/>
      </w:r>
      <w:r>
        <w:t>Jim, can you preload these two?</w:t>
      </w:r>
    </w:p>
  </w:comment>
  <w:comment w:id="53" w:author="Damon Jones" w:date="2016-12-19T13:30:00Z" w:initials="DJ">
    <w:p w14:paraId="4CEED2DE" w14:textId="77777777" w:rsidR="00BF3E0C" w:rsidRDefault="00BF3E0C">
      <w:pPr>
        <w:pStyle w:val="CommentText"/>
      </w:pPr>
      <w:r>
        <w:rPr>
          <w:rStyle w:val="CommentReference"/>
        </w:rPr>
        <w:annotationRef/>
      </w:r>
      <w:r>
        <w:t xml:space="preserve">I’m wondering about an Other choice here.  I guess because they may bring up insurance that is no longer used much in certain regions.  For </w:t>
      </w:r>
      <w:proofErr w:type="gramStart"/>
      <w:r>
        <w:t>instance</w:t>
      </w:r>
      <w:proofErr w:type="gramEnd"/>
      <w:r>
        <w:t xml:space="preserve"> I think Blue Cross Blue Shield has been an option in PA (now it’s merged with Highmark), and also there used to be HealthAmerica in PA.  But they may not be relevant for these counties.  An Other could capture certain responses at least…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70B2C2" w15:done="0"/>
  <w15:commentEx w15:paraId="4CEED2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D14"/>
    <w:multiLevelType w:val="hybridMultilevel"/>
    <w:tmpl w:val="7D1E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C267B"/>
    <w:multiLevelType w:val="hybridMultilevel"/>
    <w:tmpl w:val="DB0C0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C1EB1"/>
    <w:multiLevelType w:val="hybridMultilevel"/>
    <w:tmpl w:val="8974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4597F"/>
    <w:multiLevelType w:val="hybridMultilevel"/>
    <w:tmpl w:val="D106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A37D7"/>
    <w:multiLevelType w:val="hybridMultilevel"/>
    <w:tmpl w:val="8E76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67C2F"/>
    <w:multiLevelType w:val="hybridMultilevel"/>
    <w:tmpl w:val="78745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1221D"/>
    <w:multiLevelType w:val="hybridMultilevel"/>
    <w:tmpl w:val="292E1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F482A"/>
    <w:multiLevelType w:val="hybridMultilevel"/>
    <w:tmpl w:val="1D22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D5E8C"/>
    <w:multiLevelType w:val="hybridMultilevel"/>
    <w:tmpl w:val="8E76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A3CFE"/>
    <w:multiLevelType w:val="hybridMultilevel"/>
    <w:tmpl w:val="A818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9"/>
  </w:num>
  <w:num w:numId="7">
    <w:abstractNumId w:val="3"/>
  </w:num>
  <w:num w:numId="8">
    <w:abstractNumId w:val="8"/>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g, Lindsey Subin">
    <w15:presenceInfo w15:providerId="AD" w15:userId="S-1-5-21-344340502-4252695000-2390403120-1451207"/>
  </w15:person>
  <w15:person w15:author="Meriah DeJoseph">
    <w15:presenceInfo w15:providerId="AD" w15:userId="S-1-5-21-2489722996-2560933436-2661518053-316553"/>
  </w15:person>
  <w15:person w15:author="Damon Jones">
    <w15:presenceInfo w15:providerId="AD" w15:userId="S-1-5-21-24336569-1433142505-262303683-3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95"/>
    <w:rsid w:val="00014D95"/>
    <w:rsid w:val="00017146"/>
    <w:rsid w:val="000230CD"/>
    <w:rsid w:val="00025380"/>
    <w:rsid w:val="00041086"/>
    <w:rsid w:val="000C3489"/>
    <w:rsid w:val="0011494F"/>
    <w:rsid w:val="00172301"/>
    <w:rsid w:val="00274F9C"/>
    <w:rsid w:val="002E4C78"/>
    <w:rsid w:val="002E66B2"/>
    <w:rsid w:val="00320000"/>
    <w:rsid w:val="003778C7"/>
    <w:rsid w:val="003B22FA"/>
    <w:rsid w:val="003C45DE"/>
    <w:rsid w:val="003F71AE"/>
    <w:rsid w:val="00411B57"/>
    <w:rsid w:val="0043678D"/>
    <w:rsid w:val="00467F2A"/>
    <w:rsid w:val="00487B71"/>
    <w:rsid w:val="004E663C"/>
    <w:rsid w:val="004E72A6"/>
    <w:rsid w:val="00523769"/>
    <w:rsid w:val="005A726B"/>
    <w:rsid w:val="00693258"/>
    <w:rsid w:val="006A4254"/>
    <w:rsid w:val="00740278"/>
    <w:rsid w:val="00742EA2"/>
    <w:rsid w:val="00757F0B"/>
    <w:rsid w:val="00770A13"/>
    <w:rsid w:val="00793B85"/>
    <w:rsid w:val="00833AC0"/>
    <w:rsid w:val="009121B1"/>
    <w:rsid w:val="00952156"/>
    <w:rsid w:val="009A3B3C"/>
    <w:rsid w:val="009E6BBD"/>
    <w:rsid w:val="009E6C48"/>
    <w:rsid w:val="00A5780A"/>
    <w:rsid w:val="00A90ADB"/>
    <w:rsid w:val="00A95452"/>
    <w:rsid w:val="00AC7C95"/>
    <w:rsid w:val="00B059D0"/>
    <w:rsid w:val="00B5650A"/>
    <w:rsid w:val="00BB202A"/>
    <w:rsid w:val="00BF3E0C"/>
    <w:rsid w:val="00C9409E"/>
    <w:rsid w:val="00D10459"/>
    <w:rsid w:val="00D16705"/>
    <w:rsid w:val="00D3276E"/>
    <w:rsid w:val="00DB57EE"/>
    <w:rsid w:val="00DD1DD5"/>
    <w:rsid w:val="00E16AA0"/>
    <w:rsid w:val="00EF3C56"/>
    <w:rsid w:val="00F32EE7"/>
    <w:rsid w:val="00F40C0A"/>
    <w:rsid w:val="00F70D0A"/>
    <w:rsid w:val="00FA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C407"/>
  <w15:chartTrackingRefBased/>
  <w15:docId w15:val="{78766F3B-E671-471A-B0EB-47672E34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0A"/>
    <w:pPr>
      <w:ind w:left="720"/>
      <w:contextualSpacing/>
    </w:pPr>
  </w:style>
  <w:style w:type="character" w:styleId="CommentReference">
    <w:name w:val="annotation reference"/>
    <w:basedOn w:val="DefaultParagraphFont"/>
    <w:uiPriority w:val="99"/>
    <w:semiHidden/>
    <w:unhideWhenUsed/>
    <w:rsid w:val="00BF3E0C"/>
    <w:rPr>
      <w:sz w:val="16"/>
      <w:szCs w:val="16"/>
    </w:rPr>
  </w:style>
  <w:style w:type="paragraph" w:styleId="CommentText">
    <w:name w:val="annotation text"/>
    <w:basedOn w:val="Normal"/>
    <w:link w:val="CommentTextChar"/>
    <w:uiPriority w:val="99"/>
    <w:semiHidden/>
    <w:unhideWhenUsed/>
    <w:rsid w:val="00BF3E0C"/>
    <w:pPr>
      <w:spacing w:line="240" w:lineRule="auto"/>
    </w:pPr>
    <w:rPr>
      <w:sz w:val="20"/>
      <w:szCs w:val="20"/>
    </w:rPr>
  </w:style>
  <w:style w:type="character" w:customStyle="1" w:styleId="CommentTextChar">
    <w:name w:val="Comment Text Char"/>
    <w:basedOn w:val="DefaultParagraphFont"/>
    <w:link w:val="CommentText"/>
    <w:uiPriority w:val="99"/>
    <w:semiHidden/>
    <w:rsid w:val="00BF3E0C"/>
    <w:rPr>
      <w:sz w:val="20"/>
      <w:szCs w:val="20"/>
    </w:rPr>
  </w:style>
  <w:style w:type="paragraph" w:styleId="CommentSubject">
    <w:name w:val="annotation subject"/>
    <w:basedOn w:val="CommentText"/>
    <w:next w:val="CommentText"/>
    <w:link w:val="CommentSubjectChar"/>
    <w:uiPriority w:val="99"/>
    <w:semiHidden/>
    <w:unhideWhenUsed/>
    <w:rsid w:val="00BF3E0C"/>
    <w:rPr>
      <w:b/>
      <w:bCs/>
    </w:rPr>
  </w:style>
  <w:style w:type="character" w:customStyle="1" w:styleId="CommentSubjectChar">
    <w:name w:val="Comment Subject Char"/>
    <w:basedOn w:val="CommentTextChar"/>
    <w:link w:val="CommentSubject"/>
    <w:uiPriority w:val="99"/>
    <w:semiHidden/>
    <w:rsid w:val="00BF3E0C"/>
    <w:rPr>
      <w:b/>
      <w:bCs/>
      <w:sz w:val="20"/>
      <w:szCs w:val="20"/>
    </w:rPr>
  </w:style>
  <w:style w:type="paragraph" w:styleId="BalloonText">
    <w:name w:val="Balloon Text"/>
    <w:basedOn w:val="Normal"/>
    <w:link w:val="BalloonTextChar"/>
    <w:uiPriority w:val="99"/>
    <w:semiHidden/>
    <w:unhideWhenUsed/>
    <w:rsid w:val="00BF3E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E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140530">
      <w:bodyDiv w:val="1"/>
      <w:marLeft w:val="0"/>
      <w:marRight w:val="0"/>
      <w:marTop w:val="0"/>
      <w:marBottom w:val="0"/>
      <w:divBdr>
        <w:top w:val="none" w:sz="0" w:space="0" w:color="auto"/>
        <w:left w:val="none" w:sz="0" w:space="0" w:color="auto"/>
        <w:bottom w:val="none" w:sz="0" w:space="0" w:color="auto"/>
        <w:right w:val="none" w:sz="0" w:space="0" w:color="auto"/>
      </w:divBdr>
    </w:div>
    <w:div w:id="1523858257">
      <w:bodyDiv w:val="1"/>
      <w:marLeft w:val="0"/>
      <w:marRight w:val="0"/>
      <w:marTop w:val="0"/>
      <w:marBottom w:val="0"/>
      <w:divBdr>
        <w:top w:val="none" w:sz="0" w:space="0" w:color="auto"/>
        <w:left w:val="none" w:sz="0" w:space="0" w:color="auto"/>
        <w:bottom w:val="none" w:sz="0" w:space="0" w:color="auto"/>
        <w:right w:val="none" w:sz="0" w:space="0" w:color="auto"/>
      </w:divBdr>
    </w:div>
    <w:div w:id="178496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Meriah DeJoseph</dc:creator>
  <cp:keywords/>
  <dc:description/>
  <cp:lastModifiedBy>Jung, Lindsey Subin</cp:lastModifiedBy>
  <cp:revision>10</cp:revision>
  <dcterms:created xsi:type="dcterms:W3CDTF">2017-03-01T19:42:00Z</dcterms:created>
  <dcterms:modified xsi:type="dcterms:W3CDTF">2017-03-02T21:20:00Z</dcterms:modified>
</cp:coreProperties>
</file>